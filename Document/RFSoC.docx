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4382" w14:textId="49CDDADA" w:rsidR="00373DC3" w:rsidRPr="00F51EBD" w:rsidRDefault="00556A4B">
      <w:pPr>
        <w:pStyle w:val="a3"/>
        <w:jc w:val="center"/>
        <w:rPr>
          <w:b/>
          <w:lang w:val="en-US"/>
        </w:rPr>
      </w:pPr>
      <w:r>
        <w:rPr>
          <w:rFonts w:hint="eastAsia"/>
          <w:b/>
          <w:lang w:val="en-US"/>
        </w:rPr>
        <w:t>RFSoC</w:t>
      </w:r>
      <w:ins w:id="0" w:author="최광열" w:date="2023-10-27T16:25:00Z">
        <w:r w:rsidR="0058360E">
          <w:rPr>
            <w:rFonts w:hint="eastAsia"/>
            <w:b/>
            <w:lang w:val="en-US"/>
          </w:rPr>
          <w:t>:LOLENC</w:t>
        </w:r>
      </w:ins>
    </w:p>
    <w:p w14:paraId="17B7C864" w14:textId="66101331" w:rsidR="00373DC3" w:rsidRPr="00556A4B" w:rsidRDefault="00556A4B">
      <w:pPr>
        <w:jc w:val="center"/>
        <w:rPr>
          <w:lang w:val="en-US"/>
        </w:rPr>
      </w:pPr>
      <w:r w:rsidRPr="00556A4B">
        <w:rPr>
          <w:rFonts w:hint="eastAsia"/>
          <w:lang w:val="en-US"/>
        </w:rPr>
        <w:t xml:space="preserve">QuIQCL RFSoC </w:t>
      </w:r>
      <w:ins w:id="1" w:author="최광열" w:date="2023-10-27T16:24:00Z">
        <w:r w:rsidR="00DB4015">
          <w:rPr>
            <w:rFonts w:hint="eastAsia"/>
            <w:lang w:val="en-US"/>
          </w:rPr>
          <w:t>L</w:t>
        </w:r>
      </w:ins>
      <w:ins w:id="2" w:author="최광열" w:date="2023-10-28T16:41:00Z">
        <w:r w:rsidR="001A44EC">
          <w:rPr>
            <w:lang w:val="en-US"/>
          </w:rPr>
          <w:t xml:space="preserve">Ow </w:t>
        </w:r>
      </w:ins>
      <w:ins w:id="3" w:author="최광열" w:date="2023-10-27T16:25:00Z">
        <w:r w:rsidR="00DB4015">
          <w:rPr>
            <w:rFonts w:hint="eastAsia"/>
            <w:lang w:val="en-US"/>
          </w:rPr>
          <w:t>L</w:t>
        </w:r>
      </w:ins>
      <w:ins w:id="4" w:author="최광열" w:date="2023-10-28T16:41:00Z">
        <w:r w:rsidR="001A44EC">
          <w:rPr>
            <w:lang w:val="en-US"/>
          </w:rPr>
          <w:t>at</w:t>
        </w:r>
      </w:ins>
      <w:ins w:id="5" w:author="최광열" w:date="2023-10-27T16:25:00Z">
        <w:r w:rsidR="00DB4015">
          <w:rPr>
            <w:rFonts w:hint="eastAsia"/>
            <w:lang w:val="en-US"/>
          </w:rPr>
          <w:t>ENC</w:t>
        </w:r>
      </w:ins>
      <w:ins w:id="6" w:author="최광열" w:date="2023-10-28T16:42:00Z">
        <w:r w:rsidR="000B797A">
          <w:rPr>
            <w:lang w:val="en-US"/>
          </w:rPr>
          <w:t xml:space="preserve">y </w:t>
        </w:r>
        <w:r w:rsidR="0062796F">
          <w:rPr>
            <w:lang w:val="en-US"/>
          </w:rPr>
          <w:t>D</w:t>
        </w:r>
        <w:r w:rsidR="00012BF0">
          <w:rPr>
            <w:lang w:val="en-US"/>
          </w:rPr>
          <w:t>evice</w:t>
        </w:r>
      </w:ins>
      <w:ins w:id="7" w:author="최광열" w:date="2023-10-27T16:25:00Z">
        <w:r w:rsidR="00DB4015">
          <w:rPr>
            <w:lang w:val="en-US"/>
          </w:rPr>
          <w:t xml:space="preserve"> </w:t>
        </w:r>
      </w:ins>
      <w:r w:rsidRPr="00556A4B">
        <w:rPr>
          <w:rFonts w:hint="eastAsia"/>
          <w:lang w:val="en-US"/>
        </w:rPr>
        <w:t xml:space="preserve">Development </w:t>
      </w:r>
      <w:r>
        <w:rPr>
          <w:rFonts w:hint="eastAsia"/>
          <w:lang w:val="en-US"/>
        </w:rPr>
        <w:t>Note</w:t>
      </w:r>
    </w:p>
    <w:p w14:paraId="008F68F7" w14:textId="77777777" w:rsidR="00373DC3" w:rsidRPr="0062796F" w:rsidRDefault="00373DC3">
      <w:pPr>
        <w:rPr>
          <w:lang w:val="en-US"/>
          <w:rPrChange w:id="8" w:author="최광열" w:date="2023-10-28T16:42:00Z">
            <w:rPr>
              <w:lang w:val="en-US"/>
            </w:rPr>
          </w:rPrChange>
        </w:rPr>
      </w:pPr>
    </w:p>
    <w:p w14:paraId="18BA8DE5" w14:textId="77777777" w:rsidR="00373DC3" w:rsidRPr="00556A4B" w:rsidRDefault="00373DC3">
      <w:pPr>
        <w:rPr>
          <w:lang w:val="en-US"/>
        </w:rPr>
      </w:pPr>
    </w:p>
    <w:p w14:paraId="47E24C94" w14:textId="77777777" w:rsidR="00373DC3" w:rsidRDefault="006A1546">
      <w:r>
        <w:pict w14:anchorId="5717B298">
          <v:rect id="_x0000_i1025" style="width:0;height:1.5pt" o:hralign="center" o:hrstd="t" o:hr="t" fillcolor="#a0a0a0" stroked="f"/>
        </w:pict>
      </w:r>
    </w:p>
    <w:p w14:paraId="4FA0AC8F" w14:textId="77777777" w:rsidR="00373DC3" w:rsidRDefault="00373DC3"/>
    <w:p w14:paraId="6208C390" w14:textId="77777777" w:rsidR="00373DC3" w:rsidRPr="00F51EBD" w:rsidRDefault="0058073F">
      <w:pPr>
        <w:pStyle w:val="a4"/>
        <w:jc w:val="center"/>
        <w:rPr>
          <w:b/>
          <w:color w:val="000000"/>
          <w:sz w:val="24"/>
          <w:szCs w:val="24"/>
          <w:lang w:val="en-US"/>
        </w:rPr>
      </w:pPr>
      <w:bookmarkStart w:id="9" w:name="_ym4eqhy4uwnn" w:colFirst="0" w:colLast="0"/>
      <w:bookmarkEnd w:id="9"/>
      <w:r w:rsidRPr="00F51EBD">
        <w:rPr>
          <w:b/>
          <w:color w:val="000000"/>
          <w:sz w:val="24"/>
          <w:szCs w:val="24"/>
          <w:lang w:val="en-US"/>
        </w:rPr>
        <w:t>- Written by: jhpark snu -</w:t>
      </w:r>
    </w:p>
    <w:p w14:paraId="05434E72" w14:textId="77777777" w:rsidR="00373DC3" w:rsidRPr="00F51EBD" w:rsidRDefault="00512C2C">
      <w:pPr>
        <w:jc w:val="center"/>
        <w:rPr>
          <w:lang w:val="en-US"/>
        </w:rPr>
      </w:pPr>
      <w:r>
        <w:fldChar w:fldCharType="begin"/>
      </w:r>
      <w:r w:rsidRPr="00CA1D33">
        <w:rPr>
          <w:lang w:val="en-US"/>
          <w:rPrChange w:id="10" w:author="최광열" w:date="2023-10-27T16:34:00Z">
            <w:rPr/>
          </w:rPrChange>
        </w:rPr>
        <w:instrText xml:space="preserve"> HYPERLINK "mailto:alexist@snu.ac.kr" \h </w:instrText>
      </w:r>
      <w:r>
        <w:fldChar w:fldCharType="separate"/>
      </w:r>
      <w:r w:rsidR="0058073F" w:rsidRPr="00F51EBD">
        <w:rPr>
          <w:u w:val="single"/>
          <w:lang w:val="en-US"/>
        </w:rPr>
        <w:t>alexist@snu.ac.kr</w:t>
      </w:r>
      <w:r>
        <w:rPr>
          <w:u w:val="single"/>
          <w:lang w:val="en-US"/>
        </w:rPr>
        <w:fldChar w:fldCharType="end"/>
      </w:r>
    </w:p>
    <w:p w14:paraId="02252ACF" w14:textId="77777777" w:rsidR="00373DC3" w:rsidRDefault="006A1546">
      <w:pPr>
        <w:jc w:val="center"/>
      </w:pPr>
      <w:r>
        <w:pict w14:anchorId="432B4391">
          <v:rect id="_x0000_i1026" style="width:0;height:1.5pt" o:hralign="center" o:hrstd="t" o:hr="t" fillcolor="#a0a0a0" stroked="f"/>
        </w:pict>
      </w:r>
    </w:p>
    <w:p w14:paraId="66E7EDEF" w14:textId="77777777" w:rsidR="00373DC3" w:rsidRDefault="00373DC3">
      <w:pPr>
        <w:jc w:val="center"/>
      </w:pPr>
    </w:p>
    <w:p w14:paraId="7599D2E0" w14:textId="3D89A77A" w:rsidR="00362BBA" w:rsidRDefault="001211BD">
      <w:pPr>
        <w:jc w:val="center"/>
        <w:rPr>
          <w:ins w:id="11" w:author="최광열" w:date="2023-10-27T15:02:00Z"/>
        </w:rPr>
      </w:pPr>
      <w:ins w:id="12" w:author="최광열" w:date="2023-10-27T16:27:00Z">
        <w:r>
          <w:rPr>
            <w:noProof/>
          </w:rPr>
          <w:drawing>
            <wp:inline distT="0" distB="0" distL="0" distR="0" wp14:anchorId="1162B9C1" wp14:editId="324A92A9">
              <wp:extent cx="2228850" cy="1251414"/>
              <wp:effectExtent l="0" t="0" r="0" b="6350"/>
              <wp:docPr id="8" name="그림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41395" cy="12584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 w:rsidR="00362BBA">
        <w:rPr>
          <w:noProof/>
        </w:rPr>
        <w:drawing>
          <wp:inline distT="0" distB="0" distL="0" distR="0" wp14:anchorId="02C9624F" wp14:editId="1D0FF4AB">
            <wp:extent cx="4705350" cy="321944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64" cy="323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383B" w14:textId="77777777" w:rsidR="00035FEE" w:rsidRDefault="00035FEE">
      <w:pPr>
        <w:jc w:val="center"/>
        <w:pPrChange w:id="13" w:author="최광열" w:date="2023-10-27T15:02:00Z">
          <w:pPr/>
        </w:pPrChange>
      </w:pPr>
    </w:p>
    <w:p w14:paraId="75896F5C" w14:textId="77777777" w:rsidR="00362BBA" w:rsidRDefault="00362BBA"/>
    <w:p w14:paraId="6A9FE681" w14:textId="293BC88C" w:rsidR="00373DC3" w:rsidRDefault="0058073F">
      <w:r>
        <w:br w:type="page"/>
      </w:r>
    </w:p>
    <w:p w14:paraId="135ADD4D" w14:textId="77777777" w:rsidR="00373DC3" w:rsidRDefault="0058073F">
      <w:pPr>
        <w:pStyle w:val="1"/>
      </w:pPr>
      <w:bookmarkStart w:id="14" w:name="_Toc149405291"/>
      <w:r>
        <w:lastRenderedPageBreak/>
        <w:t>Contents</w:t>
      </w:r>
      <w:bookmarkEnd w:id="14"/>
    </w:p>
    <w:p w14:paraId="1FE87ECF" w14:textId="77777777" w:rsidR="00373DC3" w:rsidRDefault="00373DC3"/>
    <w:sdt>
      <w:sdtPr>
        <w:id w:val="607326481"/>
        <w:docPartObj>
          <w:docPartGallery w:val="Table of Contents"/>
          <w:docPartUnique/>
        </w:docPartObj>
      </w:sdtPr>
      <w:sdtContent>
        <w:p w14:paraId="4F8A0E8F" w14:textId="182E87C4" w:rsidR="000711AC" w:rsidRDefault="0058073F">
          <w:pPr>
            <w:pStyle w:val="10"/>
            <w:tabs>
              <w:tab w:val="right" w:pos="9019"/>
            </w:tabs>
            <w:rPr>
              <w:ins w:id="15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6" w:name="_GoBack"/>
          <w:bookmarkEnd w:id="16"/>
          <w:ins w:id="17" w:author="최광열" w:date="2023-10-28T17:07:00Z">
            <w:r w:rsidR="000711AC" w:rsidRPr="006A2186">
              <w:rPr>
                <w:rStyle w:val="a6"/>
                <w:noProof/>
              </w:rPr>
              <w:fldChar w:fldCharType="begin"/>
            </w:r>
            <w:r w:rsidR="000711AC" w:rsidRPr="006A2186">
              <w:rPr>
                <w:rStyle w:val="a6"/>
                <w:noProof/>
              </w:rPr>
              <w:instrText xml:space="preserve"> </w:instrText>
            </w:r>
            <w:r w:rsidR="000711AC">
              <w:rPr>
                <w:noProof/>
              </w:rPr>
              <w:instrText>HYPERLINK \l "_Toc149405291"</w:instrText>
            </w:r>
            <w:r w:rsidR="000711AC" w:rsidRPr="006A2186">
              <w:rPr>
                <w:rStyle w:val="a6"/>
                <w:noProof/>
              </w:rPr>
              <w:instrText xml:space="preserve"> </w:instrText>
            </w:r>
            <w:r w:rsidR="000711AC" w:rsidRPr="006A2186">
              <w:rPr>
                <w:rStyle w:val="a6"/>
                <w:noProof/>
              </w:rPr>
            </w:r>
            <w:r w:rsidR="000711AC" w:rsidRPr="006A2186">
              <w:rPr>
                <w:rStyle w:val="a6"/>
                <w:noProof/>
              </w:rPr>
              <w:fldChar w:fldCharType="separate"/>
            </w:r>
            <w:r w:rsidR="000711AC" w:rsidRPr="006A2186">
              <w:rPr>
                <w:rStyle w:val="a6"/>
                <w:noProof/>
              </w:rPr>
              <w:t>Contents</w:t>
            </w:r>
            <w:r w:rsidR="000711AC">
              <w:rPr>
                <w:noProof/>
                <w:webHidden/>
              </w:rPr>
              <w:tab/>
            </w:r>
            <w:r w:rsidR="000711AC">
              <w:rPr>
                <w:noProof/>
                <w:webHidden/>
              </w:rPr>
              <w:fldChar w:fldCharType="begin"/>
            </w:r>
            <w:r w:rsidR="000711AC">
              <w:rPr>
                <w:noProof/>
                <w:webHidden/>
              </w:rPr>
              <w:instrText xml:space="preserve"> PAGEREF _Toc149405291 \h </w:instrText>
            </w:r>
            <w:r w:rsidR="000711AC">
              <w:rPr>
                <w:noProof/>
                <w:webHidden/>
              </w:rPr>
            </w:r>
          </w:ins>
          <w:r w:rsidR="000711AC">
            <w:rPr>
              <w:noProof/>
              <w:webHidden/>
            </w:rPr>
            <w:fldChar w:fldCharType="separate"/>
          </w:r>
          <w:ins w:id="18" w:author="최광열" w:date="2023-10-28T17:07:00Z">
            <w:r w:rsidR="000711AC">
              <w:rPr>
                <w:noProof/>
                <w:webHidden/>
              </w:rPr>
              <w:t>2</w:t>
            </w:r>
            <w:r w:rsidR="000711AC">
              <w:rPr>
                <w:noProof/>
                <w:webHidden/>
              </w:rPr>
              <w:fldChar w:fldCharType="end"/>
            </w:r>
            <w:r w:rsidR="000711AC" w:rsidRPr="006A2186">
              <w:rPr>
                <w:rStyle w:val="a6"/>
                <w:noProof/>
              </w:rPr>
              <w:fldChar w:fldCharType="end"/>
            </w:r>
          </w:ins>
        </w:p>
        <w:p w14:paraId="7E5D535F" w14:textId="55C69536" w:rsidR="000711AC" w:rsidRDefault="000711AC">
          <w:pPr>
            <w:pStyle w:val="10"/>
            <w:tabs>
              <w:tab w:val="right" w:pos="9019"/>
            </w:tabs>
            <w:rPr>
              <w:ins w:id="19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0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"_Toc149405292"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1. Introduction to RFSoC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최광열" w:date="2023-10-28T17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5D545208" w14:textId="507CA34D" w:rsidR="000711AC" w:rsidRDefault="000711AC">
          <w:pPr>
            <w:pStyle w:val="20"/>
            <w:tabs>
              <w:tab w:val="right" w:pos="9019"/>
            </w:tabs>
            <w:ind w:left="440"/>
            <w:rPr>
              <w:ins w:id="22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3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"_Toc149405293"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1.1.RFSoC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최광열" w:date="2023-10-28T17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06DBD3C1" w14:textId="1B55F01B" w:rsidR="000711AC" w:rsidRDefault="000711AC">
          <w:pPr>
            <w:pStyle w:val="20"/>
            <w:tabs>
              <w:tab w:val="right" w:pos="9019"/>
            </w:tabs>
            <w:ind w:left="440"/>
            <w:rPr>
              <w:ins w:id="25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6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"_Toc149405294"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1.2.ZCU111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최광열" w:date="2023-10-28T17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3A57343B" w14:textId="66D6D3B2" w:rsidR="000711AC" w:rsidRDefault="000711AC">
          <w:pPr>
            <w:pStyle w:val="20"/>
            <w:tabs>
              <w:tab w:val="right" w:pos="9019"/>
            </w:tabs>
            <w:ind w:left="440"/>
            <w:rPr>
              <w:ins w:id="28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29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"_Toc149405295"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1.3.AXI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최광열" w:date="2023-10-28T17:0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3E7BA036" w14:textId="2F9DD6E5" w:rsidR="000711AC" w:rsidRDefault="000711AC">
          <w:pPr>
            <w:pStyle w:val="10"/>
            <w:tabs>
              <w:tab w:val="right" w:pos="9019"/>
            </w:tabs>
            <w:rPr>
              <w:ins w:id="31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2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"_Toc149405296"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 PL Side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27BE1D39" w14:textId="0AC2070B" w:rsidR="000711AC" w:rsidRDefault="000711AC">
          <w:pPr>
            <w:pStyle w:val="20"/>
            <w:tabs>
              <w:tab w:val="right" w:pos="9019"/>
            </w:tabs>
            <w:ind w:left="440"/>
            <w:rPr>
              <w:ins w:id="34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5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"_Toc149405297"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2.1.RTO &amp; GPO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4373D2DF" w14:textId="7E4454DB" w:rsidR="000711AC" w:rsidRDefault="000711AC">
          <w:pPr>
            <w:pStyle w:val="20"/>
            <w:tabs>
              <w:tab w:val="right" w:pos="9019"/>
            </w:tabs>
            <w:ind w:left="440"/>
            <w:rPr>
              <w:ins w:id="37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38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"_Toc149405298"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2.2.DAC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4D6D9392" w14:textId="5ED4290B" w:rsidR="000711AC" w:rsidRDefault="000711AC">
          <w:pPr>
            <w:pStyle w:val="20"/>
            <w:tabs>
              <w:tab w:val="right" w:pos="9019"/>
            </w:tabs>
            <w:ind w:left="440"/>
            <w:rPr>
              <w:ins w:id="40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1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"_Toc149405299"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2.3.TTL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_Toc149405299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7FC32AB7" w14:textId="2DE6765D" w:rsidR="000711AC" w:rsidRDefault="000711AC">
          <w:pPr>
            <w:pStyle w:val="20"/>
            <w:tabs>
              <w:tab w:val="right" w:pos="9019"/>
            </w:tabs>
            <w:ind w:left="440"/>
            <w:rPr>
              <w:ins w:id="43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4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"_Toc149405300"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2.4.TTLx8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7D4AB725" w14:textId="31E06EDD" w:rsidR="000711AC" w:rsidRDefault="000711AC">
          <w:pPr>
            <w:pStyle w:val="20"/>
            <w:tabs>
              <w:tab w:val="right" w:pos="9019"/>
            </w:tabs>
            <w:ind w:left="440"/>
            <w:rPr>
              <w:ins w:id="46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47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"_Toc149405301"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2.5.TimeController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366112A2" w14:textId="1009AE84" w:rsidR="000711AC" w:rsidRDefault="000711AC">
          <w:pPr>
            <w:pStyle w:val="10"/>
            <w:tabs>
              <w:tab w:val="right" w:pos="9019"/>
            </w:tabs>
            <w:rPr>
              <w:ins w:id="49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0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"_Toc149405302"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3. PS Side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4514A4FF" w14:textId="22C23A28" w:rsidR="000711AC" w:rsidRDefault="000711AC">
          <w:pPr>
            <w:pStyle w:val="20"/>
            <w:tabs>
              <w:tab w:val="right" w:pos="9019"/>
            </w:tabs>
            <w:ind w:left="440"/>
            <w:rPr>
              <w:ins w:id="52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3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"_Toc149405303"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3.1.Firmware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440AA3CD" w14:textId="2C774F72" w:rsidR="000711AC" w:rsidRDefault="000711AC">
          <w:pPr>
            <w:pStyle w:val="30"/>
            <w:tabs>
              <w:tab w:val="right" w:pos="9019"/>
            </w:tabs>
            <w:ind w:left="880"/>
            <w:rPr>
              <w:ins w:id="55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6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"_Toc149405304"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3.1.1.Running 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최광열" w:date="2023-10-28T17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673ACF27" w14:textId="07E1BB6B" w:rsidR="000711AC" w:rsidRDefault="000711AC">
          <w:pPr>
            <w:pStyle w:val="30"/>
            <w:tabs>
              <w:tab w:val="right" w:pos="9019"/>
            </w:tabs>
            <w:ind w:left="880"/>
            <w:rPr>
              <w:ins w:id="58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59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"_Toc149405305"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3.1.2.Command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최광열" w:date="2023-10-28T17:0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562A09A5" w14:textId="33BEC125" w:rsidR="000711AC" w:rsidRDefault="000711AC">
          <w:pPr>
            <w:pStyle w:val="10"/>
            <w:tabs>
              <w:tab w:val="right" w:pos="9019"/>
            </w:tabs>
            <w:rPr>
              <w:ins w:id="61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2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"_Toc149405306"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 Experiment Side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25C0F029" w14:textId="3FA7E7CA" w:rsidR="000711AC" w:rsidRDefault="000711AC">
          <w:pPr>
            <w:pStyle w:val="20"/>
            <w:tabs>
              <w:tab w:val="right" w:pos="9019"/>
            </w:tabs>
            <w:ind w:left="440"/>
            <w:rPr>
              <w:ins w:id="64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5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"_Toc149405307"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4.1.Compiler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75CA19FA" w14:textId="74A0582C" w:rsidR="000711AC" w:rsidRDefault="000711AC">
          <w:pPr>
            <w:pStyle w:val="20"/>
            <w:tabs>
              <w:tab w:val="right" w:pos="9019"/>
            </w:tabs>
            <w:ind w:left="440"/>
            <w:rPr>
              <w:ins w:id="67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68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"_Toc149405308"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4.2.Devices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655377CA" w14:textId="23F2AC43" w:rsidR="000711AC" w:rsidRDefault="000711AC">
          <w:pPr>
            <w:pStyle w:val="30"/>
            <w:tabs>
              <w:tab w:val="right" w:pos="9019"/>
            </w:tabs>
            <w:ind w:left="880"/>
            <w:rPr>
              <w:ins w:id="70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71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"_Toc149405309"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4.2.1.DAC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4E2776D8" w14:textId="5B795486" w:rsidR="000711AC" w:rsidRDefault="000711AC">
          <w:pPr>
            <w:pStyle w:val="30"/>
            <w:tabs>
              <w:tab w:val="right" w:pos="9019"/>
            </w:tabs>
            <w:ind w:left="880"/>
            <w:rPr>
              <w:ins w:id="73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74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"_Toc149405310"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4.2.2.TTL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5B071CFA" w14:textId="206D3D6E" w:rsidR="000711AC" w:rsidRDefault="000711AC">
          <w:pPr>
            <w:pStyle w:val="30"/>
            <w:tabs>
              <w:tab w:val="right" w:pos="9019"/>
            </w:tabs>
            <w:ind w:left="880"/>
            <w:rPr>
              <w:ins w:id="76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77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"_Toc149405311"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4.2.3.TTLx8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3AEF7ADD" w14:textId="31C74D56" w:rsidR="000711AC" w:rsidRDefault="000711AC">
          <w:pPr>
            <w:pStyle w:val="30"/>
            <w:tabs>
              <w:tab w:val="right" w:pos="9019"/>
            </w:tabs>
            <w:ind w:left="880"/>
            <w:rPr>
              <w:ins w:id="79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80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"_Toc149405312"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4.2.4.TimeController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1049342C" w14:textId="024847BB" w:rsidR="000711AC" w:rsidRDefault="000711AC">
          <w:pPr>
            <w:pStyle w:val="10"/>
            <w:tabs>
              <w:tab w:val="right" w:pos="9019"/>
            </w:tabs>
            <w:rPr>
              <w:ins w:id="82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83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"_Toc149405313"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5. Project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63634530" w14:textId="45CA62AA" w:rsidR="000711AC" w:rsidRDefault="000711AC">
          <w:pPr>
            <w:pStyle w:val="20"/>
            <w:tabs>
              <w:tab w:val="right" w:pos="9019"/>
            </w:tabs>
            <w:ind w:left="440"/>
            <w:rPr>
              <w:ins w:id="85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86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"_Toc149405314"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5.1.Vivado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72622E08" w14:textId="03DA039D" w:rsidR="000711AC" w:rsidRDefault="000711AC">
          <w:pPr>
            <w:pStyle w:val="20"/>
            <w:tabs>
              <w:tab w:val="right" w:pos="9019"/>
            </w:tabs>
            <w:ind w:left="440"/>
            <w:rPr>
              <w:ins w:id="88" w:author="최광열" w:date="2023-10-28T17:07:00Z"/>
              <w:rFonts w:asciiTheme="minorHAnsi" w:hAnsiTheme="minorHAnsi" w:cstheme="minorBidi"/>
              <w:noProof/>
              <w:kern w:val="2"/>
              <w:sz w:val="20"/>
              <w:lang w:val="en-US"/>
            </w:rPr>
          </w:pPr>
          <w:ins w:id="89" w:author="최광열" w:date="2023-10-28T17:07:00Z">
            <w:r w:rsidRPr="006A2186">
              <w:rPr>
                <w:rStyle w:val="a6"/>
                <w:noProof/>
              </w:rPr>
              <w:fldChar w:fldCharType="begin"/>
            </w:r>
            <w:r w:rsidRPr="006A2186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"_Toc149405315"</w:instrText>
            </w:r>
            <w:r w:rsidRPr="006A2186">
              <w:rPr>
                <w:rStyle w:val="a6"/>
                <w:noProof/>
              </w:rPr>
              <w:instrText xml:space="preserve"> </w:instrText>
            </w:r>
            <w:r w:rsidRPr="006A2186">
              <w:rPr>
                <w:rStyle w:val="a6"/>
                <w:noProof/>
              </w:rPr>
            </w:r>
            <w:r w:rsidRPr="006A2186">
              <w:rPr>
                <w:rStyle w:val="a6"/>
                <w:noProof/>
              </w:rPr>
              <w:fldChar w:fldCharType="separate"/>
            </w:r>
            <w:r w:rsidRPr="006A2186">
              <w:rPr>
                <w:rStyle w:val="a6"/>
                <w:noProof/>
                <w:lang w:val="en-US"/>
              </w:rPr>
              <w:t>5.2.Vitis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_Toc149405315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최광열" w:date="2023-10-28T17:0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2186">
              <w:rPr>
                <w:rStyle w:val="a6"/>
                <w:noProof/>
              </w:rPr>
              <w:fldChar w:fldCharType="end"/>
            </w:r>
          </w:ins>
        </w:p>
        <w:p w14:paraId="733A796A" w14:textId="31241017" w:rsidR="00556A4B" w:rsidDel="0061291D" w:rsidRDefault="00556A4B">
          <w:pPr>
            <w:pStyle w:val="10"/>
            <w:tabs>
              <w:tab w:val="right" w:pos="9019"/>
            </w:tabs>
            <w:rPr>
              <w:del w:id="91" w:author="최광열" w:date="2023-10-27T15:23:00Z"/>
              <w:noProof/>
            </w:rPr>
          </w:pPr>
          <w:del w:id="92" w:author="최광열" w:date="2023-10-27T15:23:00Z">
            <w:r w:rsidRPr="0061291D" w:rsidDel="0061291D">
              <w:rPr>
                <w:noProof/>
                <w:rPrChange w:id="93" w:author="최광열" w:date="2023-10-27T15:23:00Z">
                  <w:rPr>
                    <w:rStyle w:val="a6"/>
                    <w:noProof/>
                  </w:rPr>
                </w:rPrChange>
              </w:rPr>
              <w:delText>Contents</w:delText>
            </w:r>
            <w:r w:rsidDel="0061291D">
              <w:rPr>
                <w:noProof/>
                <w:webHidden/>
              </w:rPr>
              <w:tab/>
              <w:delText>2</w:delText>
            </w:r>
          </w:del>
        </w:p>
        <w:p w14:paraId="2550BDF0" w14:textId="44D9CBEA" w:rsidR="00556A4B" w:rsidDel="0061291D" w:rsidRDefault="00556A4B">
          <w:pPr>
            <w:pStyle w:val="10"/>
            <w:tabs>
              <w:tab w:val="right" w:pos="9019"/>
            </w:tabs>
            <w:rPr>
              <w:del w:id="94" w:author="최광열" w:date="2023-10-27T15:23:00Z"/>
              <w:noProof/>
            </w:rPr>
          </w:pPr>
          <w:del w:id="95" w:author="최광열" w:date="2023-10-27T15:23:00Z">
            <w:r w:rsidRPr="0061291D" w:rsidDel="0061291D">
              <w:rPr>
                <w:noProof/>
                <w:rPrChange w:id="96" w:author="최광열" w:date="2023-10-27T15:23:00Z">
                  <w:rPr>
                    <w:rStyle w:val="a6"/>
                    <w:noProof/>
                    <w:lang w:val="en-US"/>
                  </w:rPr>
                </w:rPrChange>
              </w:rPr>
              <w:delText>1. Evaluation Board Test</w:delText>
            </w:r>
            <w:r w:rsidDel="0061291D">
              <w:rPr>
                <w:noProof/>
                <w:webHidden/>
              </w:rPr>
              <w:tab/>
              <w:delText>3</w:delText>
            </w:r>
          </w:del>
        </w:p>
        <w:p w14:paraId="25935F5B" w14:textId="7383FCCF" w:rsidR="00556A4B" w:rsidDel="0061291D" w:rsidRDefault="00556A4B">
          <w:pPr>
            <w:pStyle w:val="20"/>
            <w:tabs>
              <w:tab w:val="right" w:pos="9019"/>
            </w:tabs>
            <w:ind w:left="440"/>
            <w:rPr>
              <w:del w:id="97" w:author="최광열" w:date="2023-10-27T15:23:00Z"/>
              <w:noProof/>
            </w:rPr>
          </w:pPr>
          <w:del w:id="98" w:author="최광열" w:date="2023-10-27T15:23:00Z">
            <w:r w:rsidRPr="0061291D" w:rsidDel="0061291D">
              <w:rPr>
                <w:noProof/>
                <w:rPrChange w:id="99" w:author="최광열" w:date="2023-10-27T15:23:00Z">
                  <w:rPr>
                    <w:rStyle w:val="a6"/>
                    <w:noProof/>
                    <w:lang w:val="en-US"/>
                  </w:rPr>
                </w:rPrChange>
              </w:rPr>
              <w:delText>1.1.Verilog Code Modification</w:delText>
            </w:r>
            <w:r w:rsidDel="0061291D">
              <w:rPr>
                <w:noProof/>
                <w:webHidden/>
              </w:rPr>
              <w:tab/>
              <w:delText>3</w:delText>
            </w:r>
          </w:del>
        </w:p>
        <w:p w14:paraId="28F36754" w14:textId="21BDDE42" w:rsidR="00373DC3" w:rsidDel="00B74AA5" w:rsidRDefault="0058073F">
          <w:pPr>
            <w:tabs>
              <w:tab w:val="right" w:pos="9025"/>
            </w:tabs>
            <w:spacing w:before="60" w:after="80" w:line="240" w:lineRule="auto"/>
            <w:ind w:left="360"/>
            <w:rPr>
              <w:del w:id="100" w:author="최광열" w:date="2023-10-28T15:18:00Z"/>
            </w:rPr>
          </w:pPr>
          <w:r>
            <w:fldChar w:fldCharType="end"/>
          </w:r>
        </w:p>
      </w:sdtContent>
    </w:sdt>
    <w:p w14:paraId="1CCFBA04" w14:textId="77777777" w:rsidR="00373DC3" w:rsidDel="00B74AA5" w:rsidRDefault="00373DC3">
      <w:pPr>
        <w:rPr>
          <w:del w:id="101" w:author="최광열" w:date="2023-10-28T15:18:00Z"/>
          <w:rFonts w:hint="eastAsia"/>
        </w:rPr>
      </w:pPr>
    </w:p>
    <w:p w14:paraId="681FDD47" w14:textId="77777777" w:rsidR="00373DC3" w:rsidRDefault="00373DC3" w:rsidP="00B74AA5">
      <w:pPr>
        <w:tabs>
          <w:tab w:val="right" w:pos="9025"/>
        </w:tabs>
        <w:spacing w:before="60" w:after="80" w:line="240" w:lineRule="auto"/>
        <w:ind w:left="360"/>
        <w:rPr>
          <w:rFonts w:hint="eastAsia"/>
        </w:rPr>
        <w:pPrChange w:id="102" w:author="최광열" w:date="2023-10-28T15:18:00Z">
          <w:pPr/>
        </w:pPrChange>
      </w:pPr>
    </w:p>
    <w:p w14:paraId="2978E4FB" w14:textId="77777777" w:rsidR="00373DC3" w:rsidRDefault="0058073F">
      <w:r>
        <w:br w:type="page"/>
      </w:r>
    </w:p>
    <w:p w14:paraId="1DF53226" w14:textId="0B11480E" w:rsidR="00373DC3" w:rsidRPr="00F51EBD" w:rsidRDefault="0058073F">
      <w:pPr>
        <w:pStyle w:val="1"/>
        <w:rPr>
          <w:sz w:val="28"/>
          <w:szCs w:val="28"/>
          <w:lang w:val="en-US"/>
        </w:rPr>
      </w:pPr>
      <w:bookmarkStart w:id="103" w:name="_Toc149405292"/>
      <w:r w:rsidRPr="00F51EBD">
        <w:rPr>
          <w:sz w:val="28"/>
          <w:szCs w:val="28"/>
          <w:lang w:val="en-US"/>
        </w:rPr>
        <w:lastRenderedPageBreak/>
        <w:t>1</w:t>
      </w:r>
      <w:r w:rsidR="00556A4B">
        <w:rPr>
          <w:rFonts w:hint="eastAsia"/>
          <w:sz w:val="28"/>
          <w:szCs w:val="28"/>
          <w:lang w:val="en-US"/>
        </w:rPr>
        <w:t xml:space="preserve">. </w:t>
      </w:r>
      <w:r w:rsidR="00F02486">
        <w:rPr>
          <w:rFonts w:hint="eastAsia"/>
          <w:sz w:val="28"/>
          <w:szCs w:val="28"/>
          <w:lang w:val="en-US"/>
        </w:rPr>
        <w:t xml:space="preserve">Introduction to </w:t>
      </w:r>
      <w:r w:rsidR="00556A4B">
        <w:rPr>
          <w:rFonts w:hint="eastAsia"/>
          <w:sz w:val="28"/>
          <w:szCs w:val="28"/>
          <w:lang w:val="en-US"/>
        </w:rPr>
        <w:t>RFSoC</w:t>
      </w:r>
      <w:bookmarkEnd w:id="103"/>
    </w:p>
    <w:p w14:paraId="6291A1C9" w14:textId="329261F0" w:rsidR="00373DC3" w:rsidRPr="00F51EBD" w:rsidRDefault="0058073F">
      <w:pPr>
        <w:pStyle w:val="2"/>
        <w:widowControl w:val="0"/>
        <w:spacing w:line="240" w:lineRule="auto"/>
        <w:jc w:val="both"/>
        <w:rPr>
          <w:sz w:val="26"/>
          <w:szCs w:val="26"/>
          <w:lang w:val="en-US"/>
        </w:rPr>
      </w:pPr>
      <w:r w:rsidRPr="00F51EBD">
        <w:rPr>
          <w:sz w:val="26"/>
          <w:szCs w:val="26"/>
          <w:lang w:val="en-US"/>
        </w:rPr>
        <w:t xml:space="preserve"> </w:t>
      </w:r>
      <w:bookmarkStart w:id="104" w:name="_Toc149405293"/>
      <w:r w:rsidRPr="00F51EBD">
        <w:rPr>
          <w:sz w:val="26"/>
          <w:szCs w:val="26"/>
          <w:lang w:val="en-US"/>
        </w:rPr>
        <w:t>1.1.</w:t>
      </w:r>
      <w:r w:rsidR="00556A4B">
        <w:rPr>
          <w:rFonts w:hint="eastAsia"/>
          <w:sz w:val="26"/>
          <w:szCs w:val="26"/>
          <w:lang w:val="en-US"/>
        </w:rPr>
        <w:t>RFSoC Chip</w:t>
      </w:r>
      <w:bookmarkEnd w:id="104"/>
    </w:p>
    <w:p w14:paraId="72210040" w14:textId="225142D0" w:rsidR="00F02486" w:rsidRDefault="0058073F" w:rsidP="000B3AFC">
      <w:pPr>
        <w:widowControl w:val="0"/>
        <w:spacing w:line="240" w:lineRule="auto"/>
        <w:ind w:firstLine="90"/>
        <w:jc w:val="both"/>
        <w:rPr>
          <w:ins w:id="105" w:author="최광열" w:date="2023-10-27T15:27:00Z"/>
          <w:rFonts w:ascii="맑은 고딕" w:eastAsia="맑은 고딕" w:hAnsi="맑은 고딕" w:cs="맑은 고딕"/>
          <w:sz w:val="20"/>
          <w:szCs w:val="20"/>
          <w:lang w:val="en-US"/>
        </w:rPr>
      </w:pPr>
      <w:del w:id="106" w:author="최광열" w:date="2023-10-27T15:11:00Z">
        <w:r w:rsidRPr="00F51EBD" w:rsidDel="000B3AFC">
          <w:rPr>
            <w:rFonts w:ascii="Calibri" w:eastAsia="Calibri" w:hAnsi="Calibri" w:cs="Calibri"/>
            <w:sz w:val="20"/>
            <w:szCs w:val="20"/>
            <w:lang w:val="en-US"/>
          </w:rPr>
          <w:delText xml:space="preserve">  </w:delText>
        </w:r>
      </w:del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RFSoC는 </w:t>
      </w:r>
      <w:ins w:id="107" w:author="최광열" w:date="2023-10-27T15:10:00Z"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0B3AFC">
          <w:rPr>
            <w:rFonts w:ascii="맑은 고딕" w:eastAsia="맑은 고딕" w:hAnsi="맑은 고딕" w:cs="맑은 고딕"/>
            <w:sz w:val="20"/>
            <w:szCs w:val="20"/>
            <w:lang w:val="en-US"/>
          </w:rPr>
          <w:t>RMv8</w:t>
        </w:r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</w:t>
        </w:r>
        <w:r w:rsidR="000B3AFC"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 w:rsidR="000B3AFC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및 </w:t>
        </w:r>
      </w:ins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ADC, DAC가 IC에 내장되어 있는 Xilinx의 Ultrascale+ 계열의 IC에 해당한다. Gen1,2,3은 RFSoC칩의 세대를 나타내며 Gen3에 갈수록 기타 기능이 추가된다. 본 연구실에서 ZCU111의 경우 </w:t>
      </w:r>
      <w:r w:rsidR="00F02486" w:rsidRPr="00F02486">
        <w:rPr>
          <w:rFonts w:ascii="맑은 고딕" w:eastAsia="맑은 고딕" w:hAnsi="맑은 고딕" w:cs="맑은 고딕"/>
          <w:sz w:val="20"/>
          <w:szCs w:val="20"/>
          <w:lang w:val="en-US"/>
        </w:rPr>
        <w:t>XCZU28DR</w:t>
      </w:r>
      <w:r w:rsidR="00F02486"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 칩이 내장되어 있고 Gen1에 해당하며 8개의 ADC, 8개의 DAC가 내장되어 있다. 각각 sampling rate는 4GBPS, 6.4GBPS에 해당한다. </w:t>
      </w:r>
      <w:ins w:id="108" w:author="최광열" w:date="2023-10-27T15:52:00Z"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ADC,</w:t>
        </w:r>
        <w:r w:rsidR="00622DB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DAC의 경우 RF</w:t>
        </w:r>
        <w:r w:rsidR="00622DB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Generator라는 IP로 접근이 가능하며 </w:t>
        </w:r>
      </w:ins>
      <w:ins w:id="109" w:author="최광열" w:date="2023-10-27T15:53:00Z">
        <w:r w:rsidR="00622DB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기존에 IP를 생성하던 방식과 동일한 방식으로 생성이 가능하다.</w:t>
        </w:r>
      </w:ins>
    </w:p>
    <w:p w14:paraId="185A274F" w14:textId="1AAD46B4" w:rsidR="00EC092B" w:rsidRDefault="00EC092B">
      <w:pPr>
        <w:widowControl w:val="0"/>
        <w:spacing w:line="240" w:lineRule="auto"/>
        <w:ind w:firstLine="90"/>
        <w:jc w:val="center"/>
        <w:rPr>
          <w:ins w:id="110" w:author="최광열" w:date="2023-10-27T15:11:00Z"/>
          <w:rFonts w:ascii="맑은 고딕" w:eastAsia="맑은 고딕" w:hAnsi="맑은 고딕" w:cs="맑은 고딕"/>
          <w:sz w:val="20"/>
          <w:szCs w:val="20"/>
          <w:lang w:val="en-US"/>
        </w:rPr>
        <w:pPrChange w:id="111" w:author="최광열" w:date="2023-10-27T15:27:00Z">
          <w:pPr>
            <w:widowControl w:val="0"/>
            <w:spacing w:line="240" w:lineRule="auto"/>
            <w:jc w:val="both"/>
          </w:pPr>
        </w:pPrChange>
      </w:pPr>
      <w:ins w:id="112" w:author="최광열" w:date="2023-10-27T15:27:00Z">
        <w:r w:rsidRPr="00EC092B">
          <w:rPr>
            <w:rFonts w:ascii="맑은 고딕" w:eastAsia="맑은 고딕" w:hAnsi="맑은 고딕" w:cs="맑은 고딕"/>
            <w:noProof/>
            <w:sz w:val="20"/>
            <w:szCs w:val="20"/>
          </w:rPr>
          <w:drawing>
            <wp:inline distT="0" distB="0" distL="0" distR="0" wp14:anchorId="047E2A61" wp14:editId="03DC58D4">
              <wp:extent cx="4067096" cy="2859444"/>
              <wp:effectExtent l="0" t="0" r="0" b="0"/>
              <wp:docPr id="5" name="그림 4">
                <a:extLst xmlns:a="http://schemas.openxmlformats.org/drawingml/2006/main">
                  <a:ext uri="{FF2B5EF4-FFF2-40B4-BE49-F238E27FC236}">
                    <a16:creationId xmlns:a16="http://schemas.microsoft.com/office/drawing/2014/main" id="{9A72A855-CF09-4DE8-BF67-16B18C0CB721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그림 4">
                        <a:extLst>
                          <a:ext uri="{FF2B5EF4-FFF2-40B4-BE49-F238E27FC236}">
                            <a16:creationId xmlns:a16="http://schemas.microsoft.com/office/drawing/2014/main" id="{9A72A855-CF09-4DE8-BF67-16B18C0CB721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8577" cy="28675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613634" w14:textId="30B3D9D4" w:rsidR="000B3AFC" w:rsidRDefault="000B3AFC" w:rsidP="000B3AFC">
      <w:pPr>
        <w:widowControl w:val="0"/>
        <w:spacing w:line="240" w:lineRule="auto"/>
        <w:ind w:firstLine="90"/>
        <w:jc w:val="both"/>
        <w:rPr>
          <w:ins w:id="113" w:author="최광열" w:date="2023-10-27T15:11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496206E2" w14:textId="78D963E9" w:rsidR="000E04B6" w:rsidRPr="00F02486" w:rsidRDefault="000B3AFC">
      <w:pPr>
        <w:widowControl w:val="0"/>
        <w:spacing w:line="240" w:lineRule="auto"/>
        <w:ind w:firstLine="90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  <w:pPrChange w:id="114" w:author="최광열" w:date="2023-10-27T15:23:00Z">
          <w:pPr>
            <w:widowControl w:val="0"/>
            <w:spacing w:line="240" w:lineRule="auto"/>
            <w:jc w:val="both"/>
          </w:pPr>
        </w:pPrChange>
      </w:pPr>
      <w:ins w:id="115" w:author="최광열" w:date="2023-10-27T15:11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FSoC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AMD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</w:t>
        </w:r>
      </w:ins>
      <w:ins w:id="116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가 내장되어 있는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hardcore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방식에 해당한다.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ARTIQ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</w:ins>
      <w:ins w:id="117" w:author="최광열" w:date="2023-10-27T15:14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Open</w:t>
        </w:r>
      </w:ins>
      <w:ins w:id="118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RISC</w:t>
        </w:r>
      </w:ins>
      <w:ins w:id="119" w:author="최광열" w:date="2023-10-27T15:1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시리즈를 기반으로 한</w:t>
        </w:r>
      </w:ins>
      <w:ins w:id="120" w:author="최광열" w:date="2023-10-27T15:13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mor1kx</w:t>
        </w:r>
      </w:ins>
      <w:ins w:id="121" w:author="최광열" w:date="2023-10-27T15:1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를 사용하는 것과 대비된다.</w:t>
        </w:r>
      </w:ins>
      <w:ins w:id="122" w:author="최광열" w:date="2023-10-27T15:15:00Z">
        <w:r w:rsidR="006D2D7B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1"/>
        </w:r>
      </w:ins>
      <w:ins w:id="155" w:author="최광열" w:date="2023-10-27T15:14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156" w:author="최광열" w:date="2023-10-27T15:17:00Z"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C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PU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Application Processing Unit(APU), 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Realtime Processing Unit(RPU)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구성된다.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XCZU28DR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4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개의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APU, 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2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개의 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>RPU</w:t>
        </w:r>
        <w:r w:rsidR="00B74CF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구성된다.</w:t>
        </w:r>
        <w:r w:rsidR="00B74CF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157" w:author="최광열" w:date="2023-10-27T15:18:00Z"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PU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경우 통상적인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CPU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생각할 수 있으며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ARMv7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와는 다르게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64bit 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rchitecture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이며</w:t>
        </w:r>
      </w:ins>
      <w:ins w:id="158" w:author="최광열" w:date="2023-10-27T15:19:00Z"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기존의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ARMv7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과는 다른 </w:t>
        </w:r>
        <w:r w:rsidR="00397C3A">
          <w:rPr>
            <w:rFonts w:ascii="맑은 고딕" w:eastAsia="맑은 고딕" w:hAnsi="맑은 고딕" w:cs="맑은 고딕"/>
            <w:sz w:val="20"/>
            <w:szCs w:val="20"/>
            <w:lang w:val="en-US"/>
          </w:rPr>
          <w:t>exception level</w:t>
        </w:r>
        <w:r w:rsidR="00397C3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을 사용한다.</w:t>
        </w:r>
      </w:ins>
      <w:ins w:id="159" w:author="최광열" w:date="2023-10-27T15:52:00Z">
        <w:r w:rsidR="004154FE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154FE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RFSoC에 관한 더 자세한 내용은 해당 문서를 참고 바란다.</w:t>
        </w:r>
      </w:ins>
      <w:ins w:id="160" w:author="최광열" w:date="2023-10-27T15:59:00Z">
        <w:r w:rsidR="00587A0F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2"/>
        </w:r>
        <w:r w:rsidR="00FB1ABD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3"/>
        </w:r>
      </w:ins>
    </w:p>
    <w:p w14:paraId="4654C8E2" w14:textId="570A5C4E" w:rsidR="008755ED" w:rsidRDefault="008755ED" w:rsidP="00401E04">
      <w:pPr>
        <w:widowControl w:val="0"/>
        <w:spacing w:line="240" w:lineRule="auto"/>
        <w:ind w:firstLine="195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C17F822" w14:textId="576E0878" w:rsidR="008305EF" w:rsidRPr="00F51EBD" w:rsidRDefault="008305EF" w:rsidP="008305EF">
      <w:pPr>
        <w:pStyle w:val="2"/>
        <w:widowControl w:val="0"/>
        <w:spacing w:line="240" w:lineRule="auto"/>
        <w:jc w:val="both"/>
        <w:rPr>
          <w:ins w:id="176" w:author="최광열" w:date="2023-10-27T15:03:00Z"/>
          <w:sz w:val="26"/>
          <w:szCs w:val="26"/>
          <w:lang w:val="en-US"/>
        </w:rPr>
      </w:pPr>
      <w:bookmarkStart w:id="177" w:name="_Toc149405294"/>
      <w:ins w:id="178" w:author="최광열" w:date="2023-10-27T15:03:00Z">
        <w:r w:rsidRPr="00F51EBD">
          <w:rPr>
            <w:sz w:val="26"/>
            <w:szCs w:val="26"/>
            <w:lang w:val="en-US"/>
          </w:rPr>
          <w:t>1.</w:t>
        </w:r>
      </w:ins>
      <w:ins w:id="179" w:author="최광열" w:date="2023-10-27T15:23:00Z">
        <w:r w:rsidR="009620F8">
          <w:rPr>
            <w:sz w:val="26"/>
            <w:szCs w:val="26"/>
            <w:lang w:val="en-US"/>
          </w:rPr>
          <w:t>2</w:t>
        </w:r>
      </w:ins>
      <w:ins w:id="180" w:author="최광열" w:date="2023-10-27T15:03:00Z">
        <w:r w:rsidRPr="00F51EBD">
          <w:rPr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ZCU111</w:t>
        </w:r>
        <w:bookmarkEnd w:id="177"/>
      </w:ins>
    </w:p>
    <w:p w14:paraId="0E96D957" w14:textId="72AD1FB2" w:rsidR="008305EF" w:rsidRDefault="008305EF">
      <w:pPr>
        <w:widowControl w:val="0"/>
        <w:spacing w:line="240" w:lineRule="auto"/>
        <w:ind w:firstLine="90"/>
        <w:jc w:val="both"/>
        <w:rPr>
          <w:ins w:id="181" w:author="최광열" w:date="2023-10-27T15:07:00Z"/>
          <w:rFonts w:ascii="맑은 고딕" w:eastAsia="맑은 고딕" w:hAnsi="맑은 고딕" w:cs="맑은 고딕"/>
          <w:sz w:val="20"/>
          <w:szCs w:val="20"/>
          <w:lang w:val="en-US"/>
        </w:rPr>
        <w:pPrChange w:id="182" w:author="최광열" w:date="2023-10-27T15:07:00Z">
          <w:pPr>
            <w:widowControl w:val="0"/>
            <w:spacing w:line="240" w:lineRule="auto"/>
            <w:jc w:val="both"/>
          </w:pPr>
        </w:pPrChange>
      </w:pPr>
      <w:ins w:id="183" w:author="최광열" w:date="2023-10-27T15:0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신호는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RFMC,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T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TL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FMC(VITA57.4)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으로부터 </w:t>
        </w:r>
      </w:ins>
      <w:ins w:id="184" w:author="최광열" w:date="2023-10-27T15:06:00Z"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입</w:t>
        </w:r>
      </w:ins>
      <w:ins w:id="185" w:author="최광열" w:date="2023-10-27T15:0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출력되게 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그외의 T</w:t>
        </w:r>
      </w:ins>
      <w:ins w:id="186" w:author="최광열" w:date="2023-10-27T15:05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TL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신호의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PMOD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로부터도 출력이 가능하나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high impedance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가 연결되어 있어 빠른 속도의 신호 전송이 요구되는 경우 사용이 불가능하다.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FMC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의 경우에도</w:t>
        </w:r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 </w:t>
        </w:r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>DAC</w:t>
        </w:r>
      </w:ins>
      <w:ins w:id="187" w:author="최광열" w:date="2023-10-27T15:06:00Z"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IO, ADC IO</w:t>
        </w:r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핀을 통해 </w:t>
        </w:r>
      </w:ins>
      <w:ins w:id="188" w:author="최광열" w:date="2023-10-27T15:05:00Z">
        <w:r w:rsidR="00486AC9">
          <w:rPr>
            <w:rFonts w:ascii="맑은 고딕" w:eastAsia="맑은 고딕" w:hAnsi="맑은 고딕" w:cs="맑은 고딕"/>
            <w:sz w:val="20"/>
            <w:szCs w:val="20"/>
            <w:lang w:val="en-US"/>
          </w:rPr>
          <w:t>TTL</w:t>
        </w:r>
      </w:ins>
      <w:ins w:id="189" w:author="최광열" w:date="2023-10-27T15:06:00Z">
        <w:r w:rsidR="00486AC9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신호 입출력이 가능하나 </w:t>
        </w:r>
        <w:r w:rsidR="00362632">
          <w:rPr>
            <w:rFonts w:ascii="맑은 고딕" w:eastAsia="맑은 고딕" w:hAnsi="맑은 고딕" w:cs="맑은 고딕"/>
            <w:sz w:val="20"/>
            <w:szCs w:val="20"/>
            <w:lang w:val="en-US"/>
          </w:rPr>
          <w:lastRenderedPageBreak/>
          <w:t>HR bank</w:t>
        </w:r>
        <w:r w:rsidR="00362632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연결되어 있어 </w:t>
        </w:r>
        <w:r w:rsidR="00362632">
          <w:rPr>
            <w:rFonts w:ascii="맑은 고딕" w:eastAsia="맑은 고딕" w:hAnsi="맑은 고딕" w:cs="맑은 고딕"/>
            <w:sz w:val="20"/>
            <w:szCs w:val="20"/>
            <w:lang w:val="en-US"/>
          </w:rPr>
          <w:t>SERDES</w:t>
        </w:r>
        <w:r w:rsidR="00362632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와 같은 기능 사용이 제한된다.</w:t>
        </w:r>
      </w:ins>
    </w:p>
    <w:p w14:paraId="6D8A6E0F" w14:textId="76A5DF61" w:rsidR="00362632" w:rsidRDefault="00362632" w:rsidP="00362632">
      <w:pPr>
        <w:widowControl w:val="0"/>
        <w:spacing w:line="240" w:lineRule="auto"/>
        <w:ind w:firstLine="90"/>
        <w:jc w:val="both"/>
        <w:rPr>
          <w:ins w:id="190" w:author="최광열" w:date="2023-10-27T15:07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391575B2" w14:textId="77777777" w:rsidR="00FB1ABD" w:rsidRDefault="00362632" w:rsidP="00362632">
      <w:pPr>
        <w:widowControl w:val="0"/>
        <w:spacing w:line="240" w:lineRule="auto"/>
        <w:ind w:firstLine="90"/>
        <w:jc w:val="both"/>
        <w:rPr>
          <w:ins w:id="191" w:author="최광열" w:date="2023-10-27T16:05:00Z"/>
          <w:rFonts w:ascii="맑은 고딕" w:eastAsia="맑은 고딕" w:hAnsi="맑은 고딕" w:cs="맑은 고딕"/>
          <w:sz w:val="20"/>
          <w:szCs w:val="20"/>
          <w:lang w:val="en-US"/>
        </w:rPr>
      </w:pPr>
      <w:ins w:id="192" w:author="최광열" w:date="2023-10-27T15:07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보드 자체에 o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scillator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및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이 내장되어 있어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RF,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그리고 디지털 클락소스를 만들 수 있다.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내장된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oscillator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가 아닌 </w:t>
        </w:r>
      </w:ins>
      <w:ins w:id="193" w:author="최광열" w:date="2023-10-27T15:08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외부의 클락을 이용할 수도 있으며 이 경우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의 설정을 </w:t>
        </w:r>
      </w:ins>
      <w:ins w:id="194" w:author="최광열" w:date="2023-10-27T15:09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Z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CU111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보드 내에서 시리얼 통신을 통해 변경해야 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또한 R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F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클락의 주파수를 변경하는 경우에도 마찬가지의 작업을 해야 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</w:p>
    <w:p w14:paraId="46A2FF30" w14:textId="77777777" w:rsidR="00FB1ABD" w:rsidRDefault="00FB1ABD" w:rsidP="00362632">
      <w:pPr>
        <w:widowControl w:val="0"/>
        <w:spacing w:line="240" w:lineRule="auto"/>
        <w:ind w:firstLine="90"/>
        <w:jc w:val="both"/>
        <w:rPr>
          <w:ins w:id="195" w:author="최광열" w:date="2023-10-27T16:05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5189DC26" w14:textId="645977FB" w:rsidR="00317C84" w:rsidRPr="0074387D" w:rsidRDefault="00FB1ABD" w:rsidP="00362632">
      <w:pPr>
        <w:widowControl w:val="0"/>
        <w:spacing w:line="240" w:lineRule="auto"/>
        <w:ind w:firstLine="90"/>
        <w:jc w:val="both"/>
        <w:rPr>
          <w:ins w:id="196" w:author="최광열" w:date="2023-10-27T16:06:00Z"/>
          <w:rFonts w:ascii="맑은 고딕" w:eastAsia="맑은 고딕" w:hAnsi="맑은 고딕" w:cs="맑은 고딕"/>
          <w:sz w:val="20"/>
          <w:szCs w:val="20"/>
          <w:lang w:val="en-US"/>
        </w:rPr>
      </w:pPr>
      <w:ins w:id="197" w:author="최광열" w:date="2023-10-27T16:05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RF클락의 경우 아래와 같</w:t>
        </w:r>
      </w:ins>
      <w:ins w:id="198" w:author="최광열" w:date="2023-10-27T16:06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은 회로에서 출력이 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LMK04028와 </w:t>
        </w:r>
      </w:ins>
      <w:ins w:id="199" w:author="최광열" w:date="2023-10-27T16:07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LMX2594은 PLL,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LMK00304는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클락 버퍼에 해당한다.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Xilinx에서 제공하는 </w:t>
        </w:r>
      </w:ins>
      <w:ins w:id="200" w:author="최광열" w:date="2023-10-27T16:08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펌웨어에서는 LMK04028을 122.88MHz의 oscillator를 입력받아 다시 122.88MHz의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클락을 출력하고 LMX2594에서 </w:t>
        </w:r>
      </w:ins>
      <w:ins w:id="201" w:author="최광열" w:date="2023-10-27T16:13:00Z">
        <w:r w:rsidR="005019B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곱해진 주파수의 클락을 출력</w:t>
        </w:r>
      </w:ins>
      <w:ins w:id="202" w:author="최광열" w:date="2023-10-27T16:09:00Z">
        <w:r w:rsidR="00B8204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한다.</w:t>
        </w:r>
        <w:r w:rsidR="00B8204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203" w:author="최광열" w:date="2023-10-27T16:19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TICS Pro</w:t>
        </w:r>
        <w:r w:rsidR="0074387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프로그램</w:t>
        </w:r>
      </w:ins>
      <w:ins w:id="204" w:author="최광열" w:date="2023-10-27T16:22:00Z">
        <w:r w:rsidR="00127023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4"/>
        </w:r>
      </w:ins>
      <w:ins w:id="211" w:author="최광열" w:date="2023-10-27T16:19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을 이용해 GUI상에서 주어진 주파수의 시리얼 통신 데이터를 </w:t>
        </w:r>
      </w:ins>
      <w:ins w:id="212" w:author="최광열" w:date="2023-10-27T16:20:00Z"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만들 수 있으며 주어진 시리얼 통신 데이터는 Xilinx에서 주어지는 example</w:t>
        </w:r>
        <w:r w:rsidR="0074387D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74387D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code를 이용해 입력이 가능하다.</w:t>
        </w:r>
        <w:r w:rsidR="0074387D">
          <w:rPr>
            <w:rStyle w:val="ab"/>
            <w:rFonts w:ascii="맑은 고딕" w:eastAsia="맑은 고딕" w:hAnsi="맑은 고딕" w:cs="맑은 고딕"/>
            <w:sz w:val="20"/>
            <w:szCs w:val="20"/>
            <w:lang w:val="en-US"/>
          </w:rPr>
          <w:footnoteReference w:id="5"/>
        </w:r>
      </w:ins>
    </w:p>
    <w:p w14:paraId="547785D9" w14:textId="7C9093FA" w:rsidR="00362632" w:rsidRDefault="00317C84">
      <w:pPr>
        <w:widowControl w:val="0"/>
        <w:spacing w:line="240" w:lineRule="auto"/>
        <w:ind w:firstLine="90"/>
        <w:jc w:val="center"/>
        <w:rPr>
          <w:ins w:id="228" w:author="최광열" w:date="2023-10-27T15:10:00Z"/>
          <w:rFonts w:ascii="맑은 고딕" w:eastAsia="맑은 고딕" w:hAnsi="맑은 고딕" w:cs="맑은 고딕"/>
          <w:sz w:val="20"/>
          <w:szCs w:val="20"/>
          <w:lang w:val="en-US"/>
        </w:rPr>
        <w:pPrChange w:id="229" w:author="최광열" w:date="2023-10-27T16:13:00Z">
          <w:pPr>
            <w:widowControl w:val="0"/>
            <w:spacing w:line="240" w:lineRule="auto"/>
            <w:ind w:firstLine="90"/>
            <w:jc w:val="both"/>
          </w:pPr>
        </w:pPrChange>
      </w:pPr>
      <w:ins w:id="230" w:author="최광열" w:date="2023-10-27T16:06:00Z">
        <w:r>
          <w:rPr>
            <w:rFonts w:ascii="맑은 고딕" w:eastAsia="맑은 고딕" w:hAnsi="맑은 고딕" w:cs="맑은 고딕" w:hint="eastAsia"/>
            <w:noProof/>
            <w:sz w:val="20"/>
            <w:szCs w:val="20"/>
            <w:lang w:val="en-US"/>
          </w:rPr>
          <w:drawing>
            <wp:inline distT="0" distB="0" distL="0" distR="0" wp14:anchorId="1FB471C9" wp14:editId="2428202A">
              <wp:extent cx="3530009" cy="4321622"/>
              <wp:effectExtent l="0" t="0" r="0" b="3175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48533" cy="434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3993AF" w14:textId="55E398FC" w:rsidR="000B3AFC" w:rsidRDefault="000B3AFC" w:rsidP="00362632">
      <w:pPr>
        <w:widowControl w:val="0"/>
        <w:spacing w:line="240" w:lineRule="auto"/>
        <w:ind w:firstLine="90"/>
        <w:jc w:val="both"/>
        <w:rPr>
          <w:ins w:id="231" w:author="최광열" w:date="2023-10-27T15:10:00Z"/>
          <w:rFonts w:ascii="맑은 고딕" w:eastAsia="맑은 고딕" w:hAnsi="맑은 고딕" w:cs="맑은 고딕"/>
          <w:sz w:val="20"/>
          <w:szCs w:val="20"/>
          <w:lang w:val="en-US"/>
        </w:rPr>
      </w:pPr>
    </w:p>
    <w:p w14:paraId="1770D16B" w14:textId="09AE3585" w:rsidR="000B3AFC" w:rsidRPr="00F02486" w:rsidRDefault="000B3AFC">
      <w:pPr>
        <w:widowControl w:val="0"/>
        <w:spacing w:line="240" w:lineRule="auto"/>
        <w:ind w:firstLine="90"/>
        <w:jc w:val="both"/>
        <w:rPr>
          <w:ins w:id="232" w:author="최광열" w:date="2023-10-27T15:03:00Z"/>
          <w:rFonts w:ascii="맑은 고딕" w:eastAsia="맑은 고딕" w:hAnsi="맑은 고딕" w:cs="맑은 고딕"/>
          <w:sz w:val="20"/>
          <w:szCs w:val="20"/>
          <w:lang w:val="en-US"/>
        </w:rPr>
        <w:pPrChange w:id="233" w:author="최광열" w:date="2023-10-27T15:07:00Z">
          <w:pPr>
            <w:widowControl w:val="0"/>
            <w:spacing w:line="240" w:lineRule="auto"/>
            <w:jc w:val="both"/>
          </w:pPr>
        </w:pPrChange>
      </w:pPr>
      <w:ins w:id="234" w:author="최광열" w:date="2023-10-27T15:10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보드와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PC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사이에서 이더넷 통신 및 </w:t>
        </w:r>
      </w:ins>
      <w:ins w:id="235" w:author="최광열" w:date="2023-10-27T15:21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U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ART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통신이 모두 가능하다.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236" w:author="최광열" w:date="2023-10-27T15:23:00Z">
        <w:r w:rsidR="00A744BA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현재 </w:t>
        </w:r>
      </w:ins>
      <w:ins w:id="237" w:author="최광열" w:date="2023-10-27T15:21:00Z"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FPGA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를 프로그래밍하는 경우</w:t>
        </w:r>
      </w:ins>
      <w:ins w:id="238" w:author="최광열" w:date="2023-10-27T15:22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 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FPGA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 출력 결과를 </w:t>
        </w:r>
        <w:r w:rsidR="000E04B6">
          <w:rPr>
            <w:rFonts w:ascii="맑은 고딕" w:eastAsia="맑은 고딕" w:hAnsi="맑은 고딕" w:cs="맑은 고딕"/>
            <w:sz w:val="20"/>
            <w:szCs w:val="20"/>
            <w:lang w:val="en-US"/>
          </w:rPr>
          <w:t>PC</w:t>
        </w:r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에서 받는 경우</w:t>
        </w:r>
      </w:ins>
      <w:ins w:id="239" w:author="최광열" w:date="2023-10-27T15:21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에는 시리얼 통신을 수행하며 </w:t>
        </w:r>
      </w:ins>
      <w:ins w:id="240" w:author="최광열" w:date="2023-10-27T15:22:00Z">
        <w:r w:rsidR="000E04B6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명령어를 입력은 이더넷을 이용한다.</w:t>
        </w:r>
      </w:ins>
    </w:p>
    <w:p w14:paraId="55A275F2" w14:textId="2F93F687" w:rsidR="00731849" w:rsidRDefault="00731849" w:rsidP="00401E04">
      <w:pPr>
        <w:widowControl w:val="0"/>
        <w:spacing w:line="240" w:lineRule="auto"/>
        <w:ind w:firstLine="195"/>
        <w:jc w:val="both"/>
        <w:rPr>
          <w:ins w:id="241" w:author="최광열" w:date="2023-10-27T15:23:00Z"/>
          <w:rFonts w:ascii="Calibri" w:hAnsi="Calibri" w:cs="Calibri"/>
          <w:sz w:val="20"/>
          <w:szCs w:val="20"/>
          <w:lang w:val="en-US"/>
        </w:rPr>
      </w:pPr>
    </w:p>
    <w:p w14:paraId="7D68C2A3" w14:textId="785A0EA1" w:rsidR="0002697C" w:rsidRPr="00F51EBD" w:rsidRDefault="0002697C" w:rsidP="0002697C">
      <w:pPr>
        <w:pStyle w:val="2"/>
        <w:widowControl w:val="0"/>
        <w:spacing w:line="240" w:lineRule="auto"/>
        <w:jc w:val="both"/>
        <w:rPr>
          <w:ins w:id="242" w:author="최광열" w:date="2023-10-27T15:23:00Z"/>
          <w:sz w:val="26"/>
          <w:szCs w:val="26"/>
          <w:lang w:val="en-US"/>
        </w:rPr>
      </w:pPr>
      <w:bookmarkStart w:id="243" w:name="_Toc149405295"/>
      <w:ins w:id="244" w:author="최광열" w:date="2023-10-27T15:23:00Z">
        <w:r w:rsidRPr="00F51EBD">
          <w:rPr>
            <w:sz w:val="26"/>
            <w:szCs w:val="26"/>
            <w:lang w:val="en-US"/>
          </w:rPr>
          <w:t>1.</w:t>
        </w:r>
        <w:r w:rsidR="009620F8">
          <w:rPr>
            <w:sz w:val="26"/>
            <w:szCs w:val="26"/>
            <w:lang w:val="en-US"/>
          </w:rPr>
          <w:t>3.</w:t>
        </w:r>
        <w:r w:rsidR="009620F8">
          <w:rPr>
            <w:rFonts w:hint="eastAsia"/>
            <w:sz w:val="26"/>
            <w:szCs w:val="26"/>
            <w:lang w:val="en-US"/>
          </w:rPr>
          <w:t>A</w:t>
        </w:r>
        <w:r w:rsidR="009620F8">
          <w:rPr>
            <w:sz w:val="26"/>
            <w:szCs w:val="26"/>
            <w:lang w:val="en-US"/>
          </w:rPr>
          <w:t>XI Bus</w:t>
        </w:r>
        <w:bookmarkEnd w:id="243"/>
      </w:ins>
    </w:p>
    <w:p w14:paraId="292AC2CF" w14:textId="00089375" w:rsidR="00F176AC" w:rsidRDefault="0061291D">
      <w:pPr>
        <w:widowControl w:val="0"/>
        <w:spacing w:line="240" w:lineRule="auto"/>
        <w:ind w:firstLine="195"/>
        <w:jc w:val="both"/>
        <w:rPr>
          <w:ins w:id="245" w:author="최광열" w:date="2023-10-27T15:33:00Z"/>
          <w:rFonts w:ascii="맑은 고딕" w:eastAsia="맑은 고딕" w:hAnsi="맑은 고딕" w:cs="맑은 고딕"/>
          <w:sz w:val="20"/>
          <w:szCs w:val="20"/>
          <w:lang w:val="en-US"/>
        </w:rPr>
      </w:pPr>
      <w:ins w:id="246" w:author="최광열" w:date="2023-10-27T15:24:00Z"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Z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ynq sereis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에서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APU,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RPU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를 통틀어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Processing </w:t>
        </w:r>
      </w:ins>
      <w:ins w:id="247" w:author="최광열" w:date="2023-10-27T15:25:00Z"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System(PS),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이를 제외한 부분을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Programmable Logic(PL)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이라고 지칭한다.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PS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와 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>PL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사이에서는 </w:t>
        </w:r>
      </w:ins>
      <w:ins w:id="248" w:author="최광열" w:date="2023-10-27T15:26:00Z">
        <w:r w:rsidRPr="0061291D">
          <w:rPr>
            <w:rFonts w:ascii="맑은 고딕" w:eastAsia="맑은 고딕" w:hAnsi="맑은 고딕" w:cs="맑은 고딕"/>
            <w:sz w:val="20"/>
            <w:szCs w:val="20"/>
            <w:lang w:val="en-US"/>
          </w:rPr>
          <w:t>Advanced eXtensible Interface</w:t>
        </w:r>
        <w:r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(AXI) </w:t>
        </w:r>
        <w:r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버스를 통해 통신</w:t>
        </w:r>
        <w:r w:rsidR="00EC092B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한다.</w:t>
        </w:r>
        <w:r w:rsidR="00EC092B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</w:ins>
      <w:ins w:id="249" w:author="최광열" w:date="2023-10-27T15:33:00Z"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A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XI 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b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>us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는 아래 그림처럼 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handshake 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방식의 통신 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>protocol</w:t>
        </w:r>
        <w:r w:rsidR="0058073F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이다.</w:t>
        </w:r>
        <w:r w:rsidR="0058073F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M</w:t>
        </w:r>
      </w:ins>
      <w:ins w:id="250" w:author="최광열" w:date="2023-10-27T15:34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aster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로부터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slave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메모리 및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IO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주소를 전달하는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address channel</w:t>
        </w:r>
      </w:ins>
      <w:ins w:id="251" w:author="최광열" w:date="2023-10-27T15:36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(WA)</w:t>
        </w:r>
      </w:ins>
      <w:ins w:id="252" w:author="최광열" w:date="2023-10-27T15:34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,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그리고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slave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로 데이터를 전송하는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data channel</w:t>
        </w:r>
      </w:ins>
      <w:ins w:id="253" w:author="최광열" w:date="2023-10-27T15:36:00Z"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(W)</w:t>
        </w:r>
      </w:ins>
      <w:ins w:id="254" w:author="최광열" w:date="2023-10-27T15:34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,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 xml:space="preserve"> </w:t>
        </w:r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마지막으로 </w:t>
        </w:r>
      </w:ins>
      <w:ins w:id="255" w:author="최광열" w:date="2023-10-27T15:35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데이터를 전송 결과를 전송하는 </w:t>
        </w:r>
        <w:r w:rsidR="004B2394">
          <w:rPr>
            <w:rFonts w:ascii="맑은 고딕" w:eastAsia="맑은 고딕" w:hAnsi="맑은 고딕" w:cs="맑은 고딕"/>
            <w:sz w:val="20"/>
            <w:szCs w:val="20"/>
            <w:lang w:val="en-US"/>
          </w:rPr>
          <w:t>write response channel</w:t>
        </w:r>
      </w:ins>
      <w:ins w:id="256" w:author="최광열" w:date="2023-10-27T15:36:00Z">
        <w:r w:rsidR="00B1006F">
          <w:rPr>
            <w:rFonts w:ascii="맑은 고딕" w:eastAsia="맑은 고딕" w:hAnsi="맑은 고딕" w:cs="맑은 고딕"/>
            <w:sz w:val="20"/>
            <w:szCs w:val="20"/>
            <w:lang w:val="en-US"/>
          </w:rPr>
          <w:t>(B)</w:t>
        </w:r>
      </w:ins>
      <w:ins w:id="257" w:author="최광열" w:date="2023-10-27T15:35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>로 구분된다.</w:t>
        </w:r>
      </w:ins>
      <w:ins w:id="258" w:author="최광열" w:date="2023-10-27T15:36:00Z">
        <w:r w:rsidR="004B2394">
          <w:rPr>
            <w:rFonts w:ascii="맑은 고딕" w:eastAsia="맑은 고딕" w:hAnsi="맑은 고딕" w:cs="맑은 고딕" w:hint="eastAsia"/>
            <w:sz w:val="20"/>
            <w:szCs w:val="20"/>
            <w:lang w:val="en-US"/>
          </w:rPr>
          <w:t xml:space="preserve"> </w:t>
        </w:r>
      </w:ins>
    </w:p>
    <w:p w14:paraId="41C5488E" w14:textId="11DCCE71" w:rsidR="00F176AC" w:rsidRDefault="0058073F">
      <w:pPr>
        <w:widowControl w:val="0"/>
        <w:spacing w:line="240" w:lineRule="auto"/>
        <w:ind w:firstLine="195"/>
        <w:jc w:val="center"/>
        <w:rPr>
          <w:ins w:id="259" w:author="최광열" w:date="2023-10-27T15:37:00Z"/>
          <w:rFonts w:ascii="Calibri" w:hAnsi="Calibri" w:cs="Calibri"/>
          <w:sz w:val="20"/>
          <w:szCs w:val="20"/>
          <w:lang w:val="en-US"/>
        </w:rPr>
        <w:pPrChange w:id="260" w:author="최광열" w:date="2023-10-27T15:37:00Z">
          <w:pPr>
            <w:widowControl w:val="0"/>
            <w:spacing w:line="240" w:lineRule="auto"/>
            <w:ind w:firstLine="195"/>
            <w:jc w:val="both"/>
          </w:pPr>
        </w:pPrChange>
      </w:pPr>
      <w:ins w:id="261" w:author="최광열" w:date="2023-10-27T15:33:00Z">
        <w:r>
          <w:rPr>
            <w:rFonts w:ascii="맑은 고딕" w:eastAsia="맑은 고딕" w:hAnsi="맑은 고딕" w:cs="맑은 고딕"/>
            <w:noProof/>
            <w:sz w:val="20"/>
            <w:szCs w:val="20"/>
            <w:lang w:val="en-US"/>
          </w:rPr>
          <w:drawing>
            <wp:inline distT="0" distB="0" distL="0" distR="0" wp14:anchorId="0F360A65" wp14:editId="566B719C">
              <wp:extent cx="2817628" cy="2401067"/>
              <wp:effectExtent l="0" t="0" r="1905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37594" cy="24180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434B2F0" w14:textId="78E54BF5" w:rsidR="00F77EFA" w:rsidRDefault="00F176AC" w:rsidP="00F176AC">
      <w:pPr>
        <w:widowControl w:val="0"/>
        <w:spacing w:line="240" w:lineRule="auto"/>
        <w:ind w:firstLine="195"/>
        <w:jc w:val="both"/>
        <w:rPr>
          <w:ins w:id="262" w:author="최광열" w:date="2023-10-27T15:41:00Z"/>
          <w:rFonts w:ascii="Calibri" w:hAnsi="Calibri" w:cs="Calibri"/>
          <w:sz w:val="20"/>
          <w:szCs w:val="20"/>
          <w:lang w:val="en-US"/>
        </w:rPr>
      </w:pPr>
      <w:ins w:id="263" w:author="최광열" w:date="2023-10-27T15:37:00Z">
        <w:r>
          <w:rPr>
            <w:rFonts w:ascii="Calibri" w:hAnsi="Calibri" w:cs="Calibri" w:hint="eastAsia"/>
            <w:sz w:val="20"/>
            <w:szCs w:val="20"/>
            <w:lang w:val="en-US"/>
          </w:rPr>
          <w:t>각각의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channel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은</w:t>
        </w:r>
      </w:ins>
      <w:ins w:id="264" w:author="최광열" w:date="2023-10-27T15:38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265" w:author="최광열" w:date="2023-10-27T15:37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현재의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전송하고자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하는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데이터인지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valid signal,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266" w:author="최광열" w:date="2023-10-27T15:38:00Z"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이러한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데이터를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받을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수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있는지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상태를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ready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s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>ignal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존재한다</w:t>
        </w:r>
        <w:r w:rsidR="00F077F7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F077F7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267" w:author="최광열" w:date="2023-10-27T15:39:00Z"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V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 xml:space="preserve">alid,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>ready signal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모두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>high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인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경우에만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전송이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발생한다</w:t>
        </w:r>
        <w:r w:rsidR="00000E91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000E91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268" w:author="최광열" w:date="2023-10-27T15:40:00Z"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아래는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전송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과정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예시를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보여준다</w:t>
        </w:r>
        <w:r w:rsidR="00CA1C0E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269" w:author="최광열" w:date="2023-10-27T15:41:00Z"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이외에도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어느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부분의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data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전송되는지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strobe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s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ignal,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얼마</w:t>
        </w:r>
      </w:ins>
      <w:ins w:id="270" w:author="최광열" w:date="2023-10-27T15:42:00Z"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전송되는지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len signal,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그리고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현재의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마지막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데이터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전송임을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나타내는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last signal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존재한다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그외에도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 xml:space="preserve">qos,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u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ser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같은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/>
            <w:sz w:val="20"/>
            <w:szCs w:val="20"/>
            <w:lang w:val="en-US"/>
          </w:rPr>
          <w:t>signal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존</w:t>
        </w:r>
      </w:ins>
      <w:ins w:id="271" w:author="최광열" w:date="2023-10-27T15:43:00Z"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재하며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해당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사항은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아래의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문서에서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자세히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알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수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있다</w:t>
        </w:r>
        <w:r w:rsidR="00F77EFA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272" w:author="최광열" w:date="2023-10-27T15:51:00Z">
        <w:r w:rsidR="00953D39">
          <w:rPr>
            <w:rStyle w:val="ab"/>
            <w:rFonts w:ascii="Calibri" w:hAnsi="Calibri" w:cs="Calibri"/>
            <w:sz w:val="20"/>
            <w:szCs w:val="20"/>
            <w:lang w:val="en-US"/>
          </w:rPr>
          <w:footnoteReference w:id="6"/>
        </w:r>
      </w:ins>
    </w:p>
    <w:p w14:paraId="5EE872AE" w14:textId="3E3C464C" w:rsidR="00F176AC" w:rsidRDefault="00F77EFA">
      <w:pPr>
        <w:widowControl w:val="0"/>
        <w:spacing w:line="240" w:lineRule="auto"/>
        <w:ind w:firstLine="195"/>
        <w:jc w:val="center"/>
        <w:rPr>
          <w:ins w:id="279" w:author="최광열" w:date="2023-10-27T15:46:00Z"/>
          <w:rFonts w:ascii="Calibri" w:hAnsi="Calibri" w:cs="Calibri"/>
          <w:sz w:val="20"/>
          <w:szCs w:val="20"/>
          <w:lang w:val="en-US"/>
        </w:rPr>
        <w:pPrChange w:id="280" w:author="최광열" w:date="2023-10-27T15:51:00Z">
          <w:pPr>
            <w:widowControl w:val="0"/>
            <w:spacing w:line="240" w:lineRule="auto"/>
            <w:ind w:firstLine="195"/>
            <w:jc w:val="both"/>
          </w:pPr>
        </w:pPrChange>
      </w:pPr>
      <w:ins w:id="281" w:author="최광열" w:date="2023-10-27T15:41:00Z">
        <w:r>
          <w:rPr>
            <w:rFonts w:ascii="Calibri" w:hAnsi="Calibri" w:cs="Calibri"/>
            <w:noProof/>
            <w:sz w:val="20"/>
            <w:szCs w:val="20"/>
            <w:lang w:val="en-US"/>
          </w:rPr>
          <w:drawing>
            <wp:inline distT="0" distB="0" distL="0" distR="0" wp14:anchorId="68D6E27B" wp14:editId="4084310A">
              <wp:extent cx="3914695" cy="2169042"/>
              <wp:effectExtent l="0" t="0" r="0" b="317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56903" cy="21924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8DBB05" w14:textId="7ACE63A9" w:rsidR="00B92AB6" w:rsidRDefault="00B92AB6">
      <w:pPr>
        <w:widowControl w:val="0"/>
        <w:spacing w:line="240" w:lineRule="auto"/>
        <w:jc w:val="both"/>
        <w:rPr>
          <w:ins w:id="282" w:author="최광열" w:date="2023-10-27T15:47:00Z"/>
          <w:rFonts w:ascii="Calibri" w:hAnsi="Calibri" w:cs="Calibri"/>
          <w:sz w:val="20"/>
          <w:szCs w:val="20"/>
          <w:lang w:val="en-US"/>
        </w:rPr>
        <w:pPrChange w:id="283" w:author="최광열" w:date="2023-10-27T15:51:00Z">
          <w:pPr>
            <w:widowControl w:val="0"/>
            <w:spacing w:line="240" w:lineRule="auto"/>
            <w:ind w:firstLine="195"/>
            <w:jc w:val="both"/>
          </w:pPr>
        </w:pPrChange>
      </w:pPr>
    </w:p>
    <w:p w14:paraId="7461D18B" w14:textId="526C521A" w:rsidR="001F0582" w:rsidRPr="00F51EBD" w:rsidRDefault="00515864" w:rsidP="001F0582">
      <w:pPr>
        <w:pStyle w:val="1"/>
        <w:rPr>
          <w:ins w:id="284" w:author="최광열" w:date="2023-10-28T15:21:00Z"/>
          <w:rFonts w:hint="eastAsia"/>
          <w:sz w:val="28"/>
          <w:szCs w:val="28"/>
          <w:lang w:val="en-US"/>
        </w:rPr>
      </w:pPr>
      <w:bookmarkStart w:id="285" w:name="_Toc149405296"/>
      <w:ins w:id="286" w:author="최광열" w:date="2023-10-27T15:47:00Z">
        <w:r>
          <w:rPr>
            <w:sz w:val="28"/>
            <w:szCs w:val="28"/>
            <w:lang w:val="en-US"/>
          </w:rPr>
          <w:lastRenderedPageBreak/>
          <w:t>2</w:t>
        </w:r>
        <w:r w:rsidR="008028FE">
          <w:rPr>
            <w:rFonts w:hint="eastAsia"/>
            <w:sz w:val="28"/>
            <w:szCs w:val="28"/>
            <w:lang w:val="en-US"/>
          </w:rPr>
          <w:t xml:space="preserve">. </w:t>
        </w:r>
        <w:r>
          <w:rPr>
            <w:rFonts w:hint="eastAsia"/>
            <w:sz w:val="28"/>
            <w:szCs w:val="28"/>
            <w:lang w:val="en-US"/>
          </w:rPr>
          <w:t>P</w:t>
        </w:r>
      </w:ins>
      <w:ins w:id="287" w:author="최광열" w:date="2023-10-27T15:48:00Z">
        <w:r>
          <w:rPr>
            <w:sz w:val="28"/>
            <w:szCs w:val="28"/>
            <w:lang w:val="en-US"/>
          </w:rPr>
          <w:t>L Side Architecture</w:t>
        </w:r>
      </w:ins>
      <w:bookmarkEnd w:id="285"/>
    </w:p>
    <w:p w14:paraId="0376BC9B" w14:textId="3528FA36" w:rsidR="001F0582" w:rsidRPr="00F51EBD" w:rsidRDefault="001F0582" w:rsidP="00B3027B">
      <w:pPr>
        <w:pStyle w:val="2"/>
        <w:widowControl w:val="0"/>
        <w:spacing w:line="240" w:lineRule="auto"/>
        <w:jc w:val="both"/>
        <w:rPr>
          <w:ins w:id="288" w:author="최광열" w:date="2023-10-28T15:21:00Z"/>
          <w:rFonts w:hint="eastAsia"/>
          <w:sz w:val="28"/>
          <w:szCs w:val="28"/>
          <w:lang w:val="en-US"/>
        </w:rPr>
        <w:pPrChange w:id="289" w:author="최광열" w:date="2023-10-28T15:21:00Z">
          <w:pPr>
            <w:pStyle w:val="1"/>
          </w:pPr>
        </w:pPrChange>
      </w:pPr>
      <w:ins w:id="290" w:author="최광열" w:date="2023-10-28T15:21:00Z">
        <w:r w:rsidRPr="00F51EBD">
          <w:rPr>
            <w:sz w:val="26"/>
            <w:szCs w:val="26"/>
            <w:lang w:val="en-US"/>
          </w:rPr>
          <w:t xml:space="preserve"> </w:t>
        </w:r>
        <w:bookmarkStart w:id="291" w:name="_Toc149405297"/>
        <w:r>
          <w:rPr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 w:rsidR="00B3027B">
          <w:rPr>
            <w:rFonts w:hint="eastAsia"/>
            <w:sz w:val="26"/>
            <w:szCs w:val="26"/>
            <w:lang w:val="en-US"/>
          </w:rPr>
          <w:t>1.</w:t>
        </w:r>
        <w:r w:rsidR="00B3027B">
          <w:rPr>
            <w:sz w:val="26"/>
            <w:szCs w:val="26"/>
            <w:lang w:val="en-US"/>
          </w:rPr>
          <w:t>RTO &amp; GPO</w:t>
        </w:r>
        <w:bookmarkEnd w:id="291"/>
      </w:ins>
    </w:p>
    <w:p w14:paraId="027B047C" w14:textId="19DF07B6" w:rsidR="00C3097C" w:rsidRPr="00C246EB" w:rsidRDefault="001F0582" w:rsidP="00C246EB">
      <w:pPr>
        <w:pStyle w:val="2"/>
        <w:widowControl w:val="0"/>
        <w:spacing w:line="240" w:lineRule="auto"/>
        <w:jc w:val="both"/>
        <w:rPr>
          <w:ins w:id="292" w:author="최광열" w:date="2023-10-28T15:22:00Z"/>
          <w:rFonts w:hint="eastAsia"/>
          <w:sz w:val="26"/>
          <w:szCs w:val="26"/>
          <w:lang w:val="en-US"/>
          <w:rPrChange w:id="293" w:author="최광열" w:date="2023-10-28T15:23:00Z">
            <w:rPr>
              <w:ins w:id="294" w:author="최광열" w:date="2023-10-28T15:22:00Z"/>
              <w:rFonts w:hint="eastAsia"/>
              <w:sz w:val="28"/>
              <w:szCs w:val="28"/>
              <w:lang w:val="en-US"/>
            </w:rPr>
          </w:rPrChange>
        </w:rPr>
        <w:pPrChange w:id="295" w:author="최광열" w:date="2023-10-28T15:23:00Z">
          <w:pPr>
            <w:pStyle w:val="1"/>
          </w:pPr>
        </w:pPrChange>
      </w:pPr>
      <w:ins w:id="296" w:author="최광열" w:date="2023-10-28T15:21:00Z">
        <w:r w:rsidRPr="00F51EBD">
          <w:rPr>
            <w:sz w:val="26"/>
            <w:szCs w:val="26"/>
            <w:lang w:val="en-US"/>
          </w:rPr>
          <w:t xml:space="preserve"> </w:t>
        </w:r>
        <w:bookmarkStart w:id="297" w:name="_Toc149405298"/>
        <w:r>
          <w:rPr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2</w:t>
        </w:r>
        <w:r>
          <w:rPr>
            <w:rFonts w:hint="eastAsia"/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DAC</w:t>
        </w:r>
      </w:ins>
      <w:bookmarkEnd w:id="297"/>
    </w:p>
    <w:p w14:paraId="41E29835" w14:textId="4A0B9253" w:rsidR="00C3097C" w:rsidRPr="00C3097C" w:rsidRDefault="00C3097C" w:rsidP="00C3097C">
      <w:pPr>
        <w:pStyle w:val="2"/>
        <w:widowControl w:val="0"/>
        <w:spacing w:line="240" w:lineRule="auto"/>
        <w:jc w:val="both"/>
        <w:rPr>
          <w:ins w:id="298" w:author="최광열" w:date="2023-10-28T15:22:00Z"/>
          <w:rFonts w:hint="eastAsia"/>
          <w:sz w:val="26"/>
          <w:szCs w:val="26"/>
          <w:lang w:val="en-US"/>
          <w:rPrChange w:id="299" w:author="최광열" w:date="2023-10-28T15:22:00Z">
            <w:rPr>
              <w:ins w:id="300" w:author="최광열" w:date="2023-10-28T15:22:00Z"/>
              <w:rFonts w:hint="eastAsia"/>
              <w:sz w:val="28"/>
              <w:szCs w:val="28"/>
              <w:lang w:val="en-US"/>
            </w:rPr>
          </w:rPrChange>
        </w:rPr>
        <w:pPrChange w:id="301" w:author="최광열" w:date="2023-10-28T15:22:00Z">
          <w:pPr>
            <w:pStyle w:val="1"/>
          </w:pPr>
        </w:pPrChange>
      </w:pPr>
      <w:ins w:id="302" w:author="최광열" w:date="2023-10-28T15:22:00Z">
        <w:r w:rsidRPr="00F51EBD">
          <w:rPr>
            <w:sz w:val="26"/>
            <w:szCs w:val="26"/>
            <w:lang w:val="en-US"/>
          </w:rPr>
          <w:t xml:space="preserve"> </w:t>
        </w:r>
        <w:bookmarkStart w:id="303" w:name="_Toc149405299"/>
        <w:r>
          <w:rPr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</w:ins>
      <w:ins w:id="304" w:author="최광열" w:date="2023-10-28T15:23:00Z">
        <w:r>
          <w:rPr>
            <w:sz w:val="26"/>
            <w:szCs w:val="26"/>
            <w:lang w:val="en-US"/>
          </w:rPr>
          <w:t>3</w:t>
        </w:r>
      </w:ins>
      <w:ins w:id="305" w:author="최광열" w:date="2023-10-28T15:22:00Z">
        <w:r>
          <w:rPr>
            <w:rFonts w:hint="eastAsia"/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TTL</w:t>
        </w:r>
        <w:bookmarkEnd w:id="303"/>
      </w:ins>
    </w:p>
    <w:p w14:paraId="69CFA779" w14:textId="4DE4A24B" w:rsidR="00C3097C" w:rsidRPr="00C3097C" w:rsidRDefault="00C3097C" w:rsidP="00C3097C">
      <w:pPr>
        <w:pStyle w:val="2"/>
        <w:widowControl w:val="0"/>
        <w:spacing w:line="240" w:lineRule="auto"/>
        <w:jc w:val="both"/>
        <w:rPr>
          <w:ins w:id="306" w:author="최광열" w:date="2023-10-28T15:22:00Z"/>
          <w:rFonts w:hint="eastAsia"/>
          <w:sz w:val="26"/>
          <w:szCs w:val="26"/>
          <w:lang w:val="en-US"/>
          <w:rPrChange w:id="307" w:author="최광열" w:date="2023-10-28T15:22:00Z">
            <w:rPr>
              <w:ins w:id="308" w:author="최광열" w:date="2023-10-28T15:22:00Z"/>
              <w:rFonts w:hint="eastAsia"/>
              <w:sz w:val="28"/>
              <w:szCs w:val="28"/>
              <w:lang w:val="en-US"/>
            </w:rPr>
          </w:rPrChange>
        </w:rPr>
        <w:pPrChange w:id="309" w:author="최광열" w:date="2023-10-28T15:22:00Z">
          <w:pPr>
            <w:pStyle w:val="1"/>
          </w:pPr>
        </w:pPrChange>
      </w:pPr>
      <w:ins w:id="310" w:author="최광열" w:date="2023-10-28T15:22:00Z">
        <w:r w:rsidRPr="00F51EBD">
          <w:rPr>
            <w:sz w:val="26"/>
            <w:szCs w:val="26"/>
            <w:lang w:val="en-US"/>
          </w:rPr>
          <w:t xml:space="preserve"> </w:t>
        </w:r>
        <w:bookmarkStart w:id="311" w:name="_Toc149405300"/>
        <w:r>
          <w:rPr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</w:ins>
      <w:ins w:id="312" w:author="최광열" w:date="2023-10-28T15:23:00Z">
        <w:r>
          <w:rPr>
            <w:sz w:val="26"/>
            <w:szCs w:val="26"/>
            <w:lang w:val="en-US"/>
          </w:rPr>
          <w:t>4</w:t>
        </w:r>
      </w:ins>
      <w:ins w:id="313" w:author="최광열" w:date="2023-10-28T15:22:00Z">
        <w:r>
          <w:rPr>
            <w:rFonts w:hint="eastAsia"/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TTLx8</w:t>
        </w:r>
        <w:bookmarkEnd w:id="311"/>
      </w:ins>
    </w:p>
    <w:p w14:paraId="5E58BF85" w14:textId="5896E7D1" w:rsidR="00C3097C" w:rsidRDefault="00C3097C" w:rsidP="00C3097C">
      <w:pPr>
        <w:pStyle w:val="2"/>
        <w:widowControl w:val="0"/>
        <w:spacing w:line="240" w:lineRule="auto"/>
        <w:jc w:val="both"/>
        <w:rPr>
          <w:ins w:id="314" w:author="최광열" w:date="2023-10-28T15:22:00Z"/>
          <w:sz w:val="26"/>
          <w:szCs w:val="26"/>
          <w:lang w:val="en-US"/>
        </w:rPr>
      </w:pPr>
      <w:ins w:id="315" w:author="최광열" w:date="2023-10-28T15:22:00Z">
        <w:r w:rsidRPr="00F51EBD">
          <w:rPr>
            <w:sz w:val="26"/>
            <w:szCs w:val="26"/>
            <w:lang w:val="en-US"/>
          </w:rPr>
          <w:t xml:space="preserve"> </w:t>
        </w:r>
        <w:bookmarkStart w:id="316" w:name="_Toc149405301"/>
        <w:r>
          <w:rPr>
            <w:sz w:val="26"/>
            <w:szCs w:val="26"/>
            <w:lang w:val="en-US"/>
          </w:rPr>
          <w:t>2</w:t>
        </w:r>
        <w:r w:rsidRPr="00F51EBD">
          <w:rPr>
            <w:sz w:val="26"/>
            <w:szCs w:val="26"/>
            <w:lang w:val="en-US"/>
          </w:rPr>
          <w:t>.</w:t>
        </w:r>
      </w:ins>
      <w:ins w:id="317" w:author="최광열" w:date="2023-10-28T15:23:00Z">
        <w:r>
          <w:rPr>
            <w:sz w:val="26"/>
            <w:szCs w:val="26"/>
            <w:lang w:val="en-US"/>
          </w:rPr>
          <w:t>5</w:t>
        </w:r>
      </w:ins>
      <w:ins w:id="318" w:author="최광열" w:date="2023-10-28T15:22:00Z">
        <w:r>
          <w:rPr>
            <w:rFonts w:hint="eastAsia"/>
            <w:sz w:val="26"/>
            <w:szCs w:val="26"/>
            <w:lang w:val="en-US"/>
          </w:rPr>
          <w:t>.</w:t>
        </w:r>
        <w:r>
          <w:rPr>
            <w:sz w:val="26"/>
            <w:szCs w:val="26"/>
            <w:lang w:val="en-US"/>
          </w:rPr>
          <w:t>TimeController</w:t>
        </w:r>
        <w:bookmarkEnd w:id="316"/>
      </w:ins>
    </w:p>
    <w:p w14:paraId="69C97C2B" w14:textId="77777777" w:rsidR="0064474A" w:rsidRPr="0064474A" w:rsidRDefault="0064474A" w:rsidP="0064474A">
      <w:pPr>
        <w:rPr>
          <w:ins w:id="319" w:author="최광열" w:date="2023-10-28T15:19:00Z"/>
          <w:rFonts w:hint="eastAsia"/>
          <w:lang w:val="en-US"/>
          <w:rPrChange w:id="320" w:author="최광열" w:date="2023-10-28T15:20:00Z">
            <w:rPr>
              <w:ins w:id="321" w:author="최광열" w:date="2023-10-28T15:19:00Z"/>
              <w:sz w:val="28"/>
              <w:szCs w:val="28"/>
              <w:lang w:val="en-US"/>
            </w:rPr>
          </w:rPrChange>
        </w:rPr>
        <w:pPrChange w:id="322" w:author="최광열" w:date="2023-10-28T15:20:00Z">
          <w:pPr>
            <w:pStyle w:val="2"/>
            <w:widowControl w:val="0"/>
            <w:spacing w:line="240" w:lineRule="auto"/>
            <w:jc w:val="both"/>
          </w:pPr>
        </w:pPrChange>
      </w:pPr>
    </w:p>
    <w:p w14:paraId="535555A5" w14:textId="5331BE9E" w:rsidR="00E5118B" w:rsidRPr="00F51EBD" w:rsidRDefault="00067951" w:rsidP="00E5118B">
      <w:pPr>
        <w:pStyle w:val="1"/>
        <w:rPr>
          <w:ins w:id="323" w:author="최광열" w:date="2023-10-27T16:23:00Z"/>
          <w:sz w:val="28"/>
          <w:szCs w:val="28"/>
          <w:lang w:val="en-US"/>
        </w:rPr>
      </w:pPr>
      <w:bookmarkStart w:id="324" w:name="_Toc149405302"/>
      <w:ins w:id="325" w:author="최광열" w:date="2023-10-27T16:23:00Z">
        <w:r>
          <w:rPr>
            <w:rFonts w:hint="eastAsia"/>
            <w:sz w:val="28"/>
            <w:szCs w:val="28"/>
            <w:lang w:val="en-US"/>
          </w:rPr>
          <w:t>3</w:t>
        </w:r>
        <w:r w:rsidR="00794DDF">
          <w:rPr>
            <w:rFonts w:hint="eastAsia"/>
            <w:sz w:val="28"/>
            <w:szCs w:val="28"/>
            <w:lang w:val="en-US"/>
          </w:rPr>
          <w:t>.</w:t>
        </w:r>
        <w:r w:rsidR="00794DDF">
          <w:rPr>
            <w:sz w:val="28"/>
            <w:szCs w:val="28"/>
            <w:lang w:val="en-US"/>
          </w:rPr>
          <w:t xml:space="preserve"> </w:t>
        </w:r>
      </w:ins>
      <w:ins w:id="326" w:author="최광열" w:date="2023-10-27T16:24:00Z">
        <w:r w:rsidR="002F6689">
          <w:rPr>
            <w:rFonts w:hint="eastAsia"/>
            <w:sz w:val="28"/>
            <w:szCs w:val="28"/>
            <w:lang w:val="en-US"/>
          </w:rPr>
          <w:t>PS</w:t>
        </w:r>
        <w:r w:rsidR="002F6689">
          <w:rPr>
            <w:sz w:val="28"/>
            <w:szCs w:val="28"/>
            <w:lang w:val="en-US"/>
          </w:rPr>
          <w:t xml:space="preserve"> </w:t>
        </w:r>
        <w:r w:rsidR="002F6689">
          <w:rPr>
            <w:rFonts w:hint="eastAsia"/>
            <w:sz w:val="28"/>
            <w:szCs w:val="28"/>
            <w:lang w:val="en-US"/>
          </w:rPr>
          <w:t>Side</w:t>
        </w:r>
        <w:r w:rsidR="002F6689">
          <w:rPr>
            <w:sz w:val="28"/>
            <w:szCs w:val="28"/>
            <w:lang w:val="en-US"/>
          </w:rPr>
          <w:t xml:space="preserve"> </w:t>
        </w:r>
      </w:ins>
      <w:ins w:id="327" w:author="최광열" w:date="2023-10-27T16:23:00Z">
        <w:r w:rsidR="00794DDF">
          <w:rPr>
            <w:rFonts w:hint="eastAsia"/>
            <w:sz w:val="28"/>
            <w:szCs w:val="28"/>
            <w:lang w:val="en-US"/>
          </w:rPr>
          <w:t>Firmware</w:t>
        </w:r>
        <w:bookmarkEnd w:id="324"/>
      </w:ins>
    </w:p>
    <w:p w14:paraId="6A2B6599" w14:textId="2F8B47BA" w:rsidR="00431EE3" w:rsidRPr="003466DE" w:rsidRDefault="00E5118B" w:rsidP="003466DE">
      <w:pPr>
        <w:pStyle w:val="2"/>
        <w:widowControl w:val="0"/>
        <w:spacing w:line="240" w:lineRule="auto"/>
        <w:jc w:val="both"/>
        <w:rPr>
          <w:ins w:id="328" w:author="최광열" w:date="2023-10-28T16:33:00Z"/>
          <w:rFonts w:hint="eastAsia"/>
          <w:sz w:val="26"/>
          <w:szCs w:val="26"/>
          <w:lang w:val="en-US"/>
          <w:rPrChange w:id="329" w:author="최광열" w:date="2023-10-28T16:33:00Z">
            <w:rPr>
              <w:ins w:id="330" w:author="최광열" w:date="2023-10-28T16:33:00Z"/>
              <w:rFonts w:hint="eastAsia"/>
              <w:lang w:val="en-US"/>
            </w:rPr>
          </w:rPrChange>
        </w:rPr>
        <w:pPrChange w:id="331" w:author="최광열" w:date="2023-10-28T16:33:00Z">
          <w:pPr/>
        </w:pPrChange>
      </w:pPr>
      <w:ins w:id="332" w:author="최광열" w:date="2023-10-27T16:23:00Z">
        <w:r w:rsidRPr="00F51EBD">
          <w:rPr>
            <w:sz w:val="26"/>
            <w:szCs w:val="26"/>
            <w:lang w:val="en-US"/>
          </w:rPr>
          <w:t xml:space="preserve"> </w:t>
        </w:r>
        <w:bookmarkStart w:id="333" w:name="_Toc149405303"/>
        <w:r w:rsidR="00067951">
          <w:rPr>
            <w:rFonts w:hint="eastAsia"/>
            <w:sz w:val="26"/>
            <w:szCs w:val="26"/>
            <w:lang w:val="en-US"/>
          </w:rPr>
          <w:t>3</w:t>
        </w:r>
        <w:r w:rsidRPr="00F51EBD">
          <w:rPr>
            <w:sz w:val="26"/>
            <w:szCs w:val="26"/>
            <w:lang w:val="en-US"/>
          </w:rPr>
          <w:t>.1.</w:t>
        </w:r>
        <w:r w:rsidR="00067951">
          <w:rPr>
            <w:rFonts w:hint="eastAsia"/>
            <w:sz w:val="26"/>
            <w:szCs w:val="26"/>
            <w:lang w:val="en-US"/>
          </w:rPr>
          <w:t>Firmware</w:t>
        </w:r>
      </w:ins>
      <w:bookmarkEnd w:id="333"/>
    </w:p>
    <w:p w14:paraId="092F4576" w14:textId="6FBA07F3" w:rsidR="0032799D" w:rsidRPr="003D7A4A" w:rsidRDefault="00431EE3" w:rsidP="00C36613">
      <w:pPr>
        <w:pStyle w:val="3"/>
        <w:rPr>
          <w:ins w:id="334" w:author="최광열" w:date="2023-10-28T16:33:00Z"/>
          <w:rFonts w:hint="eastAsia"/>
          <w:color w:val="auto"/>
          <w:sz w:val="24"/>
          <w:szCs w:val="24"/>
          <w:lang w:val="en-US"/>
        </w:rPr>
        <w:pPrChange w:id="335" w:author="최광열" w:date="2023-10-28T16:33:00Z">
          <w:pPr>
            <w:pStyle w:val="3"/>
          </w:pPr>
        </w:pPrChange>
      </w:pPr>
      <w:ins w:id="336" w:author="최광열" w:date="2023-10-28T16:33:00Z">
        <w:r w:rsidRPr="003D7A4A">
          <w:rPr>
            <w:color w:val="auto"/>
            <w:sz w:val="24"/>
            <w:szCs w:val="24"/>
            <w:lang w:val="en-US"/>
          </w:rPr>
          <w:t xml:space="preserve"> </w:t>
        </w:r>
        <w:bookmarkStart w:id="337" w:name="_Toc149405304"/>
        <w:r>
          <w:rPr>
            <w:color w:val="auto"/>
            <w:sz w:val="24"/>
            <w:szCs w:val="24"/>
            <w:lang w:val="en-US"/>
          </w:rPr>
          <w:t>3</w:t>
        </w:r>
        <w:r w:rsidRPr="003D7A4A">
          <w:rPr>
            <w:color w:val="auto"/>
            <w:sz w:val="24"/>
            <w:szCs w:val="24"/>
            <w:lang w:val="en-US"/>
          </w:rPr>
          <w:t>.</w:t>
        </w:r>
        <w:r w:rsidR="00C36613">
          <w:rPr>
            <w:color w:val="auto"/>
            <w:sz w:val="24"/>
            <w:szCs w:val="24"/>
            <w:lang w:val="en-US"/>
          </w:rPr>
          <w:t>1</w:t>
        </w:r>
        <w:r w:rsidR="00C36613" w:rsidRPr="003D7A4A">
          <w:rPr>
            <w:rFonts w:hint="eastAsia"/>
            <w:color w:val="auto"/>
            <w:sz w:val="24"/>
            <w:szCs w:val="24"/>
            <w:lang w:val="en-US"/>
          </w:rPr>
          <w:t>.</w:t>
        </w:r>
        <w:r w:rsidR="00ED0693">
          <w:rPr>
            <w:color w:val="auto"/>
            <w:sz w:val="24"/>
            <w:szCs w:val="24"/>
            <w:lang w:val="en-US"/>
          </w:rPr>
          <w:t>1</w:t>
        </w:r>
        <w:r w:rsidR="00C36613">
          <w:rPr>
            <w:rFonts w:hint="eastAsia"/>
            <w:color w:val="auto"/>
            <w:sz w:val="24"/>
            <w:szCs w:val="24"/>
            <w:lang w:val="en-US"/>
          </w:rPr>
          <w:t>.</w:t>
        </w:r>
      </w:ins>
      <w:ins w:id="338" w:author="최광열" w:date="2023-10-28T16:34:00Z">
        <w:r w:rsidR="00D50189">
          <w:rPr>
            <w:rFonts w:hint="eastAsia"/>
            <w:color w:val="auto"/>
            <w:sz w:val="24"/>
            <w:szCs w:val="24"/>
            <w:lang w:val="en-US"/>
          </w:rPr>
          <w:t>R</w:t>
        </w:r>
        <w:r w:rsidR="00D50189">
          <w:rPr>
            <w:color w:val="auto"/>
            <w:sz w:val="24"/>
            <w:szCs w:val="24"/>
            <w:lang w:val="en-US"/>
          </w:rPr>
          <w:t xml:space="preserve">unning </w:t>
        </w:r>
      </w:ins>
      <w:ins w:id="339" w:author="최광열" w:date="2023-10-28T16:33:00Z">
        <w:r w:rsidR="00C36613">
          <w:rPr>
            <w:rFonts w:hint="eastAsia"/>
            <w:color w:val="auto"/>
            <w:sz w:val="24"/>
            <w:szCs w:val="24"/>
            <w:lang w:val="en-US"/>
          </w:rPr>
          <w:t>E</w:t>
        </w:r>
        <w:r w:rsidR="00C36613">
          <w:rPr>
            <w:color w:val="auto"/>
            <w:sz w:val="24"/>
            <w:szCs w:val="24"/>
            <w:lang w:val="en-US"/>
          </w:rPr>
          <w:t>LF</w:t>
        </w:r>
        <w:bookmarkEnd w:id="337"/>
      </w:ins>
    </w:p>
    <w:p w14:paraId="75886541" w14:textId="332171C4" w:rsidR="0032799D" w:rsidRDefault="0032799D" w:rsidP="0032799D">
      <w:pPr>
        <w:widowControl w:val="0"/>
        <w:spacing w:line="240" w:lineRule="auto"/>
        <w:ind w:firstLine="195"/>
        <w:jc w:val="both"/>
        <w:rPr>
          <w:ins w:id="340" w:author="최광열" w:date="2023-10-28T17:07:00Z"/>
          <w:rFonts w:ascii="Calibri" w:hAnsi="Calibri" w:cs="Calibri"/>
          <w:sz w:val="20"/>
          <w:szCs w:val="20"/>
          <w:lang w:val="en-US"/>
        </w:rPr>
      </w:pPr>
      <w:ins w:id="341" w:author="최광열" w:date="2023-10-28T16:33:00Z">
        <w:r>
          <w:rPr>
            <w:rFonts w:ascii="Calibri" w:hAnsi="Calibri" w:cs="Calibri" w:hint="eastAsia"/>
            <w:sz w:val="20"/>
            <w:szCs w:val="20"/>
            <w:lang w:val="en-US"/>
          </w:rPr>
          <w:t>실험을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위해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작성된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코드를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컴파일하기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위해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gnu-aarch64-none-elf-g++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컴파일러를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이용하여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EL</w:t>
        </w:r>
      </w:ins>
      <w:ins w:id="342" w:author="최광열" w:date="2023-10-28T16:34:00Z">
        <w:r w:rsidR="00035174">
          <w:rPr>
            <w:rFonts w:ascii="Calibri" w:hAnsi="Calibri" w:cs="Calibri"/>
            <w:sz w:val="20"/>
            <w:szCs w:val="20"/>
            <w:lang w:val="en-US"/>
          </w:rPr>
          <w:t>F</w:t>
        </w:r>
        <w:r w:rsidR="007D6C60">
          <w:rPr>
            <w:rFonts w:ascii="Calibri" w:hAnsi="Calibri" w:cs="Calibri"/>
            <w:sz w:val="20"/>
            <w:szCs w:val="20"/>
            <w:lang w:val="en-US"/>
          </w:rPr>
          <w:t>(Executable Loadable File)</w:t>
        </w:r>
      </w:ins>
      <w:ins w:id="343" w:author="최광열" w:date="2023-10-28T16:33:00Z">
        <w:r>
          <w:rPr>
            <w:rFonts w:ascii="Calibri" w:hAnsi="Calibri" w:cs="Calibri" w:hint="eastAsia"/>
            <w:sz w:val="20"/>
            <w:szCs w:val="20"/>
            <w:lang w:val="en-US"/>
          </w:rPr>
          <w:t>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컴파일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FPGA(RFSoC)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데이터를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전송하여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DRAM</w:t>
        </w:r>
      </w:ins>
      <w:ins w:id="344" w:author="최광열" w:date="2023-10-28T16:43:00Z">
        <w:r w:rsidR="009D43DB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9D43DB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D43DB" w:rsidRPr="00106C59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45" w:author="최광열" w:date="2023-10-28T16:44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0</w:t>
        </w:r>
        <w:r w:rsidR="009D43DB" w:rsidRPr="00106C59">
          <w:rPr>
            <w:rFonts w:ascii="맑은 고딕" w:eastAsia="맑은 고딕" w:hAnsi="맑은 고딕" w:cs="맑은 고딕" w:hint="eastAsia"/>
            <w:b/>
            <w:sz w:val="20"/>
            <w:szCs w:val="20"/>
            <w:lang w:val="en-US"/>
            <w:rPrChange w:id="346" w:author="최광열" w:date="2023-10-28T16:44:00Z">
              <w:rPr>
                <w:rFonts w:ascii="Calibri" w:hAnsi="Calibri" w:cs="Calibri" w:hint="eastAsia"/>
                <w:sz w:val="20"/>
                <w:szCs w:val="20"/>
                <w:lang w:val="en-US"/>
              </w:rPr>
            </w:rPrChange>
          </w:rPr>
          <w:t>x</w:t>
        </w:r>
        <w:r w:rsidR="009D43DB" w:rsidRPr="00106C59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47" w:author="최광열" w:date="2023-10-28T16:44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00f00000</w:t>
        </w:r>
        <w:r w:rsidR="009D43DB">
          <w:rPr>
            <w:rFonts w:ascii="Calibri" w:hAnsi="Calibri" w:cs="Calibri" w:hint="eastAsia"/>
            <w:sz w:val="20"/>
            <w:szCs w:val="20"/>
            <w:lang w:val="en-US"/>
          </w:rPr>
          <w:t>부터</w:t>
        </w:r>
        <w:r w:rsidR="009D43DB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D43DB">
          <w:rPr>
            <w:rFonts w:ascii="Calibri" w:hAnsi="Calibri" w:cs="Calibri" w:hint="eastAsia"/>
            <w:sz w:val="20"/>
            <w:szCs w:val="20"/>
            <w:lang w:val="en-US"/>
          </w:rPr>
          <w:t>저장한</w:t>
        </w:r>
      </w:ins>
      <w:ins w:id="348" w:author="최광열" w:date="2023-10-28T16:33:00Z"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C</w:t>
        </w:r>
        <w:r>
          <w:rPr>
            <w:rFonts w:ascii="Calibri" w:hAnsi="Calibri" w:cs="Calibri"/>
            <w:sz w:val="20"/>
            <w:szCs w:val="20"/>
            <w:lang w:val="en-US"/>
          </w:rPr>
          <w:t>PU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PC(Program Counter)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가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해당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ELF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entry point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점프하여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프로그램을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실행하게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때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entry point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ELF</w:t>
        </w:r>
      </w:ins>
      <w:ins w:id="349" w:author="최광열" w:date="2023-10-28T16:34:00Z">
        <w:r w:rsidR="00095CCA">
          <w:rPr>
            <w:rFonts w:ascii="Calibri" w:hAnsi="Calibri" w:cs="Calibri" w:hint="eastAsia"/>
            <w:sz w:val="20"/>
            <w:szCs w:val="20"/>
            <w:lang w:val="en-US"/>
          </w:rPr>
          <w:t>가</w:t>
        </w:r>
      </w:ins>
      <w:ins w:id="350" w:author="최광열" w:date="2023-10-28T16:33:00Z"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실행되기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위한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초기화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과정을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포함한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binary code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시작점에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해당하며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main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주소와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다름에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유의한다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351" w:author="최광열" w:date="2023-10-28T16:35:00Z"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E</w:t>
        </w:r>
        <w:r w:rsidR="000607D0">
          <w:rPr>
            <w:rFonts w:ascii="Calibri" w:hAnsi="Calibri" w:cs="Calibri"/>
            <w:sz w:val="20"/>
            <w:szCs w:val="20"/>
            <w:lang w:val="en-US"/>
          </w:rPr>
          <w:t>LF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구조는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아래와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같다</w:t>
        </w:r>
        <w:r w:rsidR="000607D0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</w:p>
    <w:p w14:paraId="25162BAB" w14:textId="77777777" w:rsidR="00E65059" w:rsidRDefault="00E65059" w:rsidP="0032799D">
      <w:pPr>
        <w:widowControl w:val="0"/>
        <w:spacing w:line="240" w:lineRule="auto"/>
        <w:ind w:firstLine="195"/>
        <w:jc w:val="both"/>
        <w:rPr>
          <w:ins w:id="352" w:author="최광열" w:date="2023-10-28T16:35:00Z"/>
          <w:rFonts w:ascii="Calibri" w:hAnsi="Calibri" w:cs="Calibri" w:hint="eastAsia"/>
          <w:sz w:val="20"/>
          <w:szCs w:val="20"/>
          <w:lang w:val="en-US"/>
        </w:rPr>
      </w:pPr>
    </w:p>
    <w:p w14:paraId="77A5F649" w14:textId="1F772454" w:rsidR="002D1E08" w:rsidRDefault="008B2A78" w:rsidP="00284862">
      <w:pPr>
        <w:widowControl w:val="0"/>
        <w:spacing w:line="240" w:lineRule="auto"/>
        <w:ind w:firstLine="195"/>
        <w:jc w:val="center"/>
        <w:rPr>
          <w:ins w:id="353" w:author="최광열" w:date="2023-10-28T16:37:00Z"/>
          <w:rFonts w:ascii="Calibri" w:hAnsi="Calibri" w:cs="Calibri"/>
          <w:sz w:val="20"/>
          <w:szCs w:val="20"/>
          <w:lang w:val="en-US"/>
        </w:rPr>
        <w:pPrChange w:id="354" w:author="최광열" w:date="2023-10-28T16:38:00Z">
          <w:pPr>
            <w:widowControl w:val="0"/>
            <w:spacing w:line="240" w:lineRule="auto"/>
            <w:ind w:firstLine="195"/>
            <w:jc w:val="both"/>
          </w:pPr>
        </w:pPrChange>
      </w:pPr>
      <w:ins w:id="355" w:author="최광열" w:date="2023-10-28T16:35:00Z">
        <w:r>
          <w:rPr>
            <w:rFonts w:ascii="Calibri" w:hAnsi="Calibri" w:cs="Calibri"/>
            <w:noProof/>
            <w:sz w:val="20"/>
            <w:szCs w:val="20"/>
            <w:lang w:val="en-US"/>
          </w:rPr>
          <w:drawing>
            <wp:inline distT="0" distB="0" distL="0" distR="0" wp14:anchorId="5BD58832" wp14:editId="41DAB1E5">
              <wp:extent cx="3156667" cy="2292924"/>
              <wp:effectExtent l="0" t="0" r="5715" b="0"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6030" cy="229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8B971EC" w14:textId="77777777" w:rsidR="00DD2971" w:rsidRPr="003D7A4A" w:rsidRDefault="00DD2971" w:rsidP="0032799D">
      <w:pPr>
        <w:widowControl w:val="0"/>
        <w:spacing w:line="240" w:lineRule="auto"/>
        <w:ind w:firstLine="195"/>
        <w:jc w:val="both"/>
        <w:rPr>
          <w:ins w:id="356" w:author="최광열" w:date="2023-10-28T16:33:00Z"/>
          <w:rFonts w:ascii="Calibri" w:hAnsi="Calibri" w:cs="Calibri" w:hint="eastAsia"/>
          <w:sz w:val="20"/>
          <w:szCs w:val="20"/>
          <w:lang w:val="en-US"/>
        </w:rPr>
      </w:pPr>
    </w:p>
    <w:p w14:paraId="13C50A77" w14:textId="560735AD" w:rsidR="0032799D" w:rsidRDefault="000434E4" w:rsidP="00DF3D85">
      <w:pPr>
        <w:ind w:firstLineChars="100" w:firstLine="200"/>
        <w:rPr>
          <w:ins w:id="357" w:author="최광열" w:date="2023-10-28T16:45:00Z"/>
          <w:rFonts w:ascii="Calibri" w:hAnsi="Calibri" w:cs="Calibri"/>
          <w:sz w:val="20"/>
          <w:szCs w:val="20"/>
          <w:lang w:val="en-US"/>
        </w:rPr>
      </w:pPr>
      <w:ins w:id="358" w:author="최광열" w:date="2023-10-28T16:35:00Z"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59" w:author="최광열" w:date="2023-10-28T16:36:00Z">
              <w:rPr>
                <w:rFonts w:hint="eastAsia"/>
                <w:lang w:val="en-US"/>
              </w:rPr>
            </w:rPrChange>
          </w:rPr>
          <w:t>앞서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0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1" w:author="최광열" w:date="2023-10-28T16:36:00Z">
              <w:rPr>
                <w:rFonts w:hint="eastAsia"/>
                <w:lang w:val="en-US"/>
              </w:rPr>
            </w:rPrChange>
          </w:rPr>
          <w:t>말한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2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3" w:author="최광열" w:date="2023-10-28T16:36:00Z">
              <w:rPr>
                <w:rFonts w:hint="eastAsia"/>
                <w:lang w:val="en-US"/>
              </w:rPr>
            </w:rPrChange>
          </w:rPr>
          <w:t>초기화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4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5" w:author="최광열" w:date="2023-10-28T16:36:00Z">
              <w:rPr>
                <w:rFonts w:hint="eastAsia"/>
                <w:lang w:val="en-US"/>
              </w:rPr>
            </w:rPrChange>
          </w:rPr>
          <w:t>과정은</w:t>
        </w:r>
        <w:r w:rsidRPr="007E208E">
          <w:rPr>
            <w:rFonts w:ascii="Calibri" w:hAnsi="Calibri" w:cs="Calibri" w:hint="eastAsia"/>
            <w:sz w:val="20"/>
            <w:szCs w:val="20"/>
            <w:lang w:val="en-US"/>
            <w:rPrChange w:id="366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="007E208E" w:rsidRPr="007E208E">
          <w:rPr>
            <w:rFonts w:ascii="Calibri" w:hAnsi="Calibri" w:cs="Calibri"/>
            <w:sz w:val="20"/>
            <w:szCs w:val="20"/>
            <w:lang w:val="en-US"/>
            <w:rPrChange w:id="367" w:author="최광열" w:date="2023-10-28T16:36:00Z">
              <w:rPr>
                <w:lang w:val="en-US"/>
              </w:rPr>
            </w:rPrChange>
          </w:rPr>
          <w:t>BSS</w:t>
        </w:r>
      </w:ins>
      <w:ins w:id="368" w:author="최광열" w:date="2023-10-28T16:36:00Z"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69" w:author="최광열" w:date="2023-10-28T16:36:00Z">
              <w:rPr>
                <w:rFonts w:hint="eastAsia"/>
                <w:lang w:val="en-US"/>
              </w:rPr>
            </w:rPrChange>
          </w:rPr>
          <w:t>영역에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0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1" w:author="최광열" w:date="2023-10-28T16:36:00Z">
              <w:rPr>
                <w:rFonts w:hint="eastAsia"/>
                <w:lang w:val="en-US"/>
              </w:rPr>
            </w:rPrChange>
          </w:rPr>
          <w:t>저장된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2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3" w:author="최광열" w:date="2023-10-28T16:36:00Z">
              <w:rPr>
                <w:rFonts w:hint="eastAsia"/>
                <w:lang w:val="en-US"/>
              </w:rPr>
            </w:rPrChange>
          </w:rPr>
          <w:t>데이터들에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4" w:author="최광열" w:date="2023-10-28T16:36:00Z">
              <w:rPr>
                <w:rFonts w:hint="eastAsia"/>
                <w:lang w:val="en-US"/>
              </w:rPr>
            </w:rPrChange>
          </w:rPr>
          <w:t xml:space="preserve"> </w:t>
        </w:r>
        <w:r w:rsidR="007E208E" w:rsidRPr="007E208E">
          <w:rPr>
            <w:rFonts w:ascii="Calibri" w:hAnsi="Calibri" w:cs="Calibri" w:hint="eastAsia"/>
            <w:sz w:val="20"/>
            <w:szCs w:val="20"/>
            <w:lang w:val="en-US"/>
            <w:rPrChange w:id="375" w:author="최광열" w:date="2023-10-28T16:36:00Z">
              <w:rPr>
                <w:rFonts w:hint="eastAsia"/>
                <w:lang w:val="en-US"/>
              </w:rPr>
            </w:rPrChange>
          </w:rPr>
          <w:t>해당하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>고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85BB1">
          <w:rPr>
            <w:rFonts w:ascii="Calibri" w:hAnsi="Calibri" w:cs="Calibri"/>
            <w:sz w:val="20"/>
            <w:szCs w:val="20"/>
            <w:lang w:val="en-US"/>
          </w:rPr>
          <w:t>0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>으로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>초기화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>되어야한다</w:t>
        </w:r>
        <w:r w:rsidR="00A85BB1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A85BB1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376" w:author="최광열" w:date="2023-10-28T16:37:00Z"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예를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들어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/>
            <w:sz w:val="20"/>
            <w:szCs w:val="20"/>
            <w:lang w:val="en-US"/>
          </w:rPr>
          <w:t>static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으로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선언되고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초기화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되지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않은</w:t>
        </w:r>
        <w:r w:rsidR="00FF115C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변수들에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해당한다</w:t>
        </w:r>
        <w:r w:rsidR="00FF115C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377" w:author="최광열" w:date="2023-10-28T16:38:00Z">
        <w:r w:rsidR="00C0441A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>이러한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>과정을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>위해</w:t>
        </w:r>
        <w:r w:rsidR="00C0441A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컴파일</w:t>
        </w:r>
      </w:ins>
      <w:ins w:id="378" w:author="최광열" w:date="2023-10-28T16:39:00Z"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 w:rsidRPr="00A12E8C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79" w:author="최광열" w:date="2023-10-28T16:40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startup.S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파일을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포함하고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>
          <w:rPr>
            <w:rFonts w:ascii="Calibri" w:hAnsi="Calibri" w:cs="Calibri"/>
            <w:sz w:val="20"/>
            <w:szCs w:val="20"/>
            <w:lang w:val="en-US"/>
          </w:rPr>
          <w:t xml:space="preserve">linker 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파일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 w:rsidRPr="00A12E8C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80" w:author="최광열" w:date="2023-10-28T16:40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linker.ld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에서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>
          <w:rPr>
            <w:rFonts w:ascii="Calibri" w:hAnsi="Calibri" w:cs="Calibri"/>
            <w:sz w:val="20"/>
            <w:szCs w:val="20"/>
            <w:lang w:val="en-US"/>
          </w:rPr>
          <w:t>entry point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 w:rsidRPr="00A12E8C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81" w:author="최광열" w:date="2023-10-28T16:40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_start_custom_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으로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지정하였다</w:t>
        </w:r>
        <w:r w:rsidR="009426B1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382" w:author="최광열" w:date="2023-10-28T16:40:00Z">
        <w:r w:rsidR="00E63464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383" w:author="최광열" w:date="2023-10-28T16:45:00Z">
        <w:r w:rsidR="00D85C2C">
          <w:rPr>
            <w:rFonts w:ascii="맑은 고딕" w:eastAsia="맑은 고딕" w:hAnsi="맑은 고딕" w:cs="맑은 고딕"/>
            <w:b/>
            <w:sz w:val="20"/>
            <w:szCs w:val="20"/>
            <w:lang w:val="en-US"/>
          </w:rPr>
          <w:t>s</w:t>
        </w:r>
      </w:ins>
      <w:ins w:id="384" w:author="최광열" w:date="2023-10-28T16:40:00Z">
        <w:r w:rsidR="00E63464" w:rsidRPr="00A12E8C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85" w:author="최광열" w:date="2023-10-28T16:40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tartup.S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는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/>
            <w:sz w:val="20"/>
            <w:szCs w:val="20"/>
            <w:lang w:val="en-US"/>
          </w:rPr>
          <w:t xml:space="preserve">BSS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영역에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해당하는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변수들을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모두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/>
            <w:sz w:val="20"/>
            <w:szCs w:val="20"/>
            <w:lang w:val="en-US"/>
          </w:rPr>
          <w:t>0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으로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초기화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한후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/>
            <w:sz w:val="20"/>
            <w:szCs w:val="20"/>
            <w:lang w:val="en-US"/>
          </w:rPr>
          <w:t>main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함수로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E63464">
          <w:rPr>
            <w:rFonts w:ascii="Calibri" w:hAnsi="Calibri" w:cs="Calibri"/>
            <w:sz w:val="20"/>
            <w:szCs w:val="20"/>
            <w:lang w:val="en-US"/>
          </w:rPr>
          <w:t>jump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한다</w:t>
        </w:r>
        <w:r w:rsidR="00E63464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</w:p>
    <w:p w14:paraId="6DA304FD" w14:textId="22034144" w:rsidR="006B7E2D" w:rsidRDefault="006B7E2D" w:rsidP="00DF3D85">
      <w:pPr>
        <w:ind w:firstLineChars="100" w:firstLine="200"/>
        <w:rPr>
          <w:ins w:id="386" w:author="최광열" w:date="2023-10-28T16:45:00Z"/>
          <w:rFonts w:ascii="Calibri" w:hAnsi="Calibri" w:cs="Calibri"/>
          <w:sz w:val="20"/>
          <w:szCs w:val="20"/>
          <w:lang w:val="en-US"/>
        </w:rPr>
      </w:pPr>
    </w:p>
    <w:p w14:paraId="552C5BE0" w14:textId="72A632E5" w:rsidR="000434E4" w:rsidRDefault="006B7E2D" w:rsidP="008C7F3D">
      <w:pPr>
        <w:ind w:firstLineChars="100" w:firstLine="200"/>
        <w:rPr>
          <w:ins w:id="387" w:author="최광열" w:date="2023-10-28T17:01:00Z"/>
          <w:rFonts w:ascii="Calibri" w:hAnsi="Calibri" w:cs="Calibri"/>
          <w:sz w:val="20"/>
          <w:szCs w:val="20"/>
          <w:lang w:val="en-US"/>
        </w:rPr>
      </w:pPr>
      <w:ins w:id="388" w:author="최광열" w:date="2023-10-28T16:45:00Z">
        <w:r>
          <w:rPr>
            <w:rFonts w:ascii="Calibri" w:hAnsi="Calibri" w:cs="Calibri"/>
            <w:sz w:val="20"/>
            <w:szCs w:val="20"/>
            <w:lang w:val="en-US"/>
          </w:rPr>
          <w:lastRenderedPageBreak/>
          <w:t>ELF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실행한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원래의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389" w:author="최광열" w:date="2023-10-28T16:46:00Z">
        <w:r>
          <w:rPr>
            <w:rFonts w:ascii="Calibri" w:hAnsi="Calibri" w:cs="Calibri" w:hint="eastAsia"/>
            <w:sz w:val="20"/>
            <w:szCs w:val="20"/>
            <w:lang w:val="en-US"/>
          </w:rPr>
          <w:t>함수로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return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하기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위해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기존의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레지스터에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존재하던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모든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값들을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stack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저장한다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또한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ELF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stack pointer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또한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기존과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다른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값을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가지기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때문에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컴파일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390" w:author="최광열" w:date="2023-10-28T16:47:00Z"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주어지는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04DE4">
          <w:rPr>
            <w:rFonts w:ascii="Calibri" w:hAnsi="Calibri" w:cs="Calibri"/>
            <w:sz w:val="20"/>
            <w:szCs w:val="20"/>
            <w:lang w:val="en-US"/>
          </w:rPr>
          <w:t xml:space="preserve">stack 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p</w:t>
        </w:r>
        <w:r w:rsidR="00904DE4">
          <w:rPr>
            <w:rFonts w:ascii="Calibri" w:hAnsi="Calibri" w:cs="Calibri"/>
            <w:sz w:val="20"/>
            <w:szCs w:val="20"/>
            <w:lang w:val="en-US"/>
          </w:rPr>
          <w:t>ointe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r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값을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레지스터에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67167F">
          <w:rPr>
            <w:rFonts w:ascii="Calibri" w:hAnsi="Calibri" w:cs="Calibri" w:hint="eastAsia"/>
            <w:sz w:val="20"/>
            <w:szCs w:val="20"/>
            <w:lang w:val="en-US"/>
          </w:rPr>
          <w:t>l</w:t>
        </w:r>
        <w:r w:rsidR="0067167F">
          <w:rPr>
            <w:rFonts w:ascii="Calibri" w:hAnsi="Calibri" w:cs="Calibri"/>
            <w:sz w:val="20"/>
            <w:szCs w:val="20"/>
            <w:lang w:val="en-US"/>
          </w:rPr>
          <w:t>oad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한다</w:t>
        </w:r>
        <w:r w:rsidR="00904DE4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904DE4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>이후에는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92017">
          <w:rPr>
            <w:rFonts w:ascii="Calibri" w:hAnsi="Calibri" w:cs="Calibri"/>
            <w:sz w:val="20"/>
            <w:szCs w:val="20"/>
            <w:lang w:val="en-US"/>
          </w:rPr>
          <w:t>entry point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>로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92017">
          <w:rPr>
            <w:rFonts w:ascii="Calibri" w:hAnsi="Calibri" w:cs="Calibri"/>
            <w:sz w:val="20"/>
            <w:szCs w:val="20"/>
            <w:lang w:val="en-US"/>
          </w:rPr>
          <w:t>jump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>하게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 w:rsidR="00B92017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단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,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기존</w:t>
        </w:r>
      </w:ins>
      <w:ins w:id="391" w:author="최광열" w:date="2023-10-28T16:48:00Z"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>data cache, intstruction cache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존재하던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값이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사용되는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것을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방지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하기위해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>xilinx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에서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주어진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 xml:space="preserve">cache flush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함수를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실행한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해당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작업을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수행한다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186058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해당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과정에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392" w:author="최광열" w:date="2023-10-28T16:49:00Z"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대한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>코드는</w:t>
        </w:r>
        <w:r w:rsidR="0018605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393" w:author="최광열" w:date="2023-10-28T16:57:00Z">
        <w:r w:rsidR="00AC1F4D" w:rsidRPr="002A2BEE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394" w:author="최광열" w:date="2023-10-28T16:58:00Z">
              <w:rPr>
                <w:rFonts w:ascii="Calibri" w:hAnsi="Calibri" w:cs="Calibri"/>
                <w:sz w:val="20"/>
                <w:szCs w:val="20"/>
                <w:lang w:val="en-US"/>
              </w:rPr>
            </w:rPrChange>
          </w:rPr>
          <w:t>run_binary.c</w:t>
        </w:r>
        <w:r w:rsidR="00AC1F4D">
          <w:rPr>
            <w:rFonts w:ascii="Calibri" w:hAnsi="Calibri" w:cs="Calibri" w:hint="eastAsia"/>
            <w:sz w:val="20"/>
            <w:szCs w:val="20"/>
            <w:lang w:val="en-US"/>
          </w:rPr>
          <w:t>에서</w:t>
        </w:r>
        <w:r w:rsidR="00AC1F4D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C1F4D">
          <w:rPr>
            <w:rFonts w:ascii="Calibri" w:hAnsi="Calibri" w:cs="Calibri" w:hint="eastAsia"/>
            <w:sz w:val="20"/>
            <w:szCs w:val="20"/>
            <w:lang w:val="en-US"/>
          </w:rPr>
          <w:t>수행하며</w:t>
        </w:r>
        <w:r w:rsidR="00AC1F4D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395" w:author="최광열" w:date="2023-10-28T16:49:00Z">
        <w:r w:rsidR="00A95B41">
          <w:rPr>
            <w:rFonts w:ascii="Calibri" w:hAnsi="Calibri" w:cs="Calibri" w:hint="eastAsia"/>
            <w:sz w:val="20"/>
            <w:szCs w:val="20"/>
            <w:lang w:val="en-US"/>
          </w:rPr>
          <w:t>아래에</w:t>
        </w:r>
        <w:r w:rsidR="00A95B4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95B41">
          <w:rPr>
            <w:rFonts w:ascii="Calibri" w:hAnsi="Calibri" w:cs="Calibri" w:hint="eastAsia"/>
            <w:sz w:val="20"/>
            <w:szCs w:val="20"/>
            <w:lang w:val="en-US"/>
          </w:rPr>
          <w:t>주어</w:t>
        </w:r>
      </w:ins>
      <w:ins w:id="396" w:author="최광열" w:date="2023-10-28T16:50:00Z">
        <w:r w:rsidR="00A95B41">
          <w:rPr>
            <w:rFonts w:ascii="Calibri" w:hAnsi="Calibri" w:cs="Calibri" w:hint="eastAsia"/>
            <w:sz w:val="20"/>
            <w:szCs w:val="20"/>
            <w:lang w:val="en-US"/>
          </w:rPr>
          <w:t>져</w:t>
        </w:r>
        <w:r w:rsidR="00C529A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A95B41">
          <w:rPr>
            <w:rFonts w:ascii="Calibri" w:hAnsi="Calibri" w:cs="Calibri" w:hint="eastAsia"/>
            <w:sz w:val="20"/>
            <w:szCs w:val="20"/>
            <w:lang w:val="en-US"/>
          </w:rPr>
          <w:t>있다</w:t>
        </w:r>
        <w:r w:rsidR="00A95B41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</w:p>
    <w:tbl>
      <w:tblPr>
        <w:tblStyle w:val="a5"/>
        <w:tblW w:w="0" w:type="auto"/>
        <w:jc w:val="center"/>
        <w:tblLook w:val="04A0" w:firstRow="1" w:lastRow="0" w:firstColumn="1" w:lastColumn="0" w:noHBand="0" w:noVBand="1"/>
        <w:tblPrChange w:id="397" w:author="최광열" w:date="2023-10-28T17:01:00Z">
          <w:tblPr>
            <w:tblStyle w:val="a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19"/>
        <w:tblGridChange w:id="398">
          <w:tblGrid>
            <w:gridCol w:w="9019"/>
          </w:tblGrid>
        </w:tblGridChange>
      </w:tblGrid>
      <w:tr w:rsidR="00263851" w14:paraId="348EA294" w14:textId="77777777" w:rsidTr="004D10B4">
        <w:trPr>
          <w:jc w:val="center"/>
          <w:ins w:id="399" w:author="최광열" w:date="2023-10-28T17:01:00Z"/>
        </w:trPr>
        <w:tc>
          <w:tcPr>
            <w:tcW w:w="9019" w:type="dxa"/>
            <w:tcPrChange w:id="400" w:author="최광열" w:date="2023-10-28T17:01:00Z">
              <w:tcPr>
                <w:tcW w:w="9019" w:type="dxa"/>
              </w:tcPr>
            </w:tcPrChange>
          </w:tcPr>
          <w:p w14:paraId="73D5E92D" w14:textId="77777777" w:rsidR="00263851" w:rsidRPr="003D7A4A" w:rsidRDefault="00263851" w:rsidP="00263851">
            <w:pPr>
              <w:rPr>
                <w:ins w:id="40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0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Xil_DCacheFlush();</w:t>
              </w:r>
            </w:ins>
          </w:p>
          <w:p w14:paraId="705F5EE7" w14:textId="77777777" w:rsidR="00263851" w:rsidRPr="003D7A4A" w:rsidRDefault="00263851" w:rsidP="00263851">
            <w:pPr>
              <w:rPr>
                <w:ins w:id="40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0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Xil_ICacheInvalidate();</w:t>
              </w:r>
            </w:ins>
          </w:p>
          <w:p w14:paraId="15C8B1FE" w14:textId="77777777" w:rsidR="00263851" w:rsidRPr="003D7A4A" w:rsidRDefault="00263851" w:rsidP="00263851">
            <w:pPr>
              <w:rPr>
                <w:ins w:id="40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0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__asm__ __volatile__ (</w:t>
              </w:r>
            </w:ins>
          </w:p>
          <w:p w14:paraId="4F610A4E" w14:textId="77777777" w:rsidR="00263851" w:rsidRPr="003D7A4A" w:rsidRDefault="00263851" w:rsidP="00263851">
            <w:pPr>
              <w:rPr>
                <w:ins w:id="40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0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"sub sp, sp, #256\n\t"</w:t>
              </w:r>
            </w:ins>
          </w:p>
          <w:p w14:paraId="58D5328B" w14:textId="77777777" w:rsidR="00263851" w:rsidRPr="003D7A4A" w:rsidRDefault="00263851" w:rsidP="00263851">
            <w:pPr>
              <w:rPr>
                <w:ins w:id="409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10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"str x0, [sp, #8]\n\t"</w:t>
              </w:r>
            </w:ins>
          </w:p>
          <w:p w14:paraId="0600E108" w14:textId="4F31262E" w:rsidR="00263851" w:rsidRPr="003D7A4A" w:rsidRDefault="00E44FCE" w:rsidP="00263851">
            <w:pPr>
              <w:rPr>
                <w:ins w:id="41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12" w:author="최광열" w:date="2023-10-28T17:06:00Z"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…</w:t>
              </w:r>
            </w:ins>
          </w:p>
          <w:p w14:paraId="6AC59DE9" w14:textId="77777777" w:rsidR="00263851" w:rsidRPr="003D7A4A" w:rsidRDefault="00263851" w:rsidP="00263851">
            <w:pPr>
              <w:rPr>
                <w:ins w:id="41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1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"str x30, [sp, #248]\n\t"</w:t>
              </w:r>
            </w:ins>
          </w:p>
          <w:p w14:paraId="3A47E1B7" w14:textId="77777777" w:rsidR="00263851" w:rsidRPr="003D7A4A" w:rsidRDefault="00263851" w:rsidP="00263851">
            <w:pPr>
              <w:rPr>
                <w:ins w:id="41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1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/*save SP*/</w:t>
              </w:r>
            </w:ins>
          </w:p>
          <w:p w14:paraId="72AAFCDF" w14:textId="77777777" w:rsidR="00263851" w:rsidRPr="003D7A4A" w:rsidRDefault="00263851" w:rsidP="00263851">
            <w:pPr>
              <w:rPr>
                <w:ins w:id="41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1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"mov x0, sp\n\t"</w:t>
              </w:r>
            </w:ins>
          </w:p>
          <w:p w14:paraId="24B3FD96" w14:textId="77777777" w:rsidR="00263851" w:rsidRPr="003D7A4A" w:rsidRDefault="00263851" w:rsidP="00263851">
            <w:pPr>
              <w:rPr>
                <w:ins w:id="419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20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"mov x2, #0x700000\n\t"</w:t>
              </w:r>
            </w:ins>
          </w:p>
          <w:p w14:paraId="28141FA9" w14:textId="77777777" w:rsidR="00263851" w:rsidRPr="003D7A4A" w:rsidRDefault="00263851" w:rsidP="00263851">
            <w:pPr>
              <w:rPr>
                <w:ins w:id="42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2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"str x0, [x2]\n\t"</w:t>
              </w:r>
            </w:ins>
          </w:p>
          <w:p w14:paraId="270F6AC4" w14:textId="77777777" w:rsidR="00263851" w:rsidRPr="003D7A4A" w:rsidRDefault="00263851" w:rsidP="00263851">
            <w:pPr>
              <w:rPr>
                <w:ins w:id="42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2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/*save END*/</w:t>
              </w:r>
            </w:ins>
          </w:p>
          <w:p w14:paraId="157FA8EA" w14:textId="77777777" w:rsidR="00263851" w:rsidRPr="003D7A4A" w:rsidRDefault="00263851" w:rsidP="00263851">
            <w:pPr>
              <w:rPr>
                <w:ins w:id="42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2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 xml:space="preserve">"ldr x1, [%0]\n\t"   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// Load sp value to x1</w:t>
              </w:r>
            </w:ins>
          </w:p>
          <w:p w14:paraId="5D7FC5F7" w14:textId="77777777" w:rsidR="00263851" w:rsidRPr="003D7A4A" w:rsidRDefault="00263851" w:rsidP="00263851">
            <w:pPr>
              <w:rPr>
                <w:ins w:id="42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2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"mov sp, x1\n\t"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// Move sp value to stack pointer (sp)</w:t>
              </w:r>
            </w:ins>
          </w:p>
          <w:p w14:paraId="09DA6DF9" w14:textId="77777777" w:rsidR="00263851" w:rsidRPr="003D7A4A" w:rsidRDefault="00263851" w:rsidP="00263851">
            <w:pPr>
              <w:rPr>
                <w:ins w:id="429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30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"ldr x1, [%1]\n\t"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// Load main address to x1</w:t>
              </w:r>
            </w:ins>
          </w:p>
          <w:p w14:paraId="1BB9A9C0" w14:textId="77777777" w:rsidR="00263851" w:rsidRPr="003D7A4A" w:rsidRDefault="00263851" w:rsidP="00263851">
            <w:pPr>
              <w:rPr>
                <w:ins w:id="43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3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/*####JUMP TO MAIN####*/</w:t>
              </w:r>
            </w:ins>
          </w:p>
          <w:p w14:paraId="3CB1D862" w14:textId="77777777" w:rsidR="00263851" w:rsidRPr="003D7A4A" w:rsidRDefault="00263851" w:rsidP="00263851">
            <w:pPr>
              <w:rPr>
                <w:ins w:id="43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3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 xml:space="preserve">"blr x1\n\t"        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// Branch to the address in x1 (MAIN function)</w:t>
              </w:r>
            </w:ins>
          </w:p>
          <w:p w14:paraId="0DC6F2D5" w14:textId="77777777" w:rsidR="00263851" w:rsidRPr="003D7A4A" w:rsidRDefault="00263851" w:rsidP="00263851">
            <w:pPr>
              <w:rPr>
                <w:ins w:id="43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3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/*return SP*/</w:t>
              </w:r>
            </w:ins>
          </w:p>
          <w:p w14:paraId="245E96F1" w14:textId="77777777" w:rsidR="00263851" w:rsidRPr="003D7A4A" w:rsidRDefault="00263851" w:rsidP="00263851">
            <w:pPr>
              <w:rPr>
                <w:ins w:id="43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3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"mov x2, #0x700000\n\t"</w:t>
              </w:r>
            </w:ins>
          </w:p>
          <w:p w14:paraId="5BD172EA" w14:textId="77777777" w:rsidR="00263851" w:rsidRPr="003D7A4A" w:rsidRDefault="00263851" w:rsidP="00263851">
            <w:pPr>
              <w:rPr>
                <w:ins w:id="439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40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"ldr x0, [x2]\n\t"</w:t>
              </w:r>
            </w:ins>
          </w:p>
          <w:p w14:paraId="0D327345" w14:textId="77777777" w:rsidR="00263851" w:rsidRPr="003D7A4A" w:rsidRDefault="00263851" w:rsidP="00263851">
            <w:pPr>
              <w:rPr>
                <w:ins w:id="44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4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"mov sp, x0\n\t"</w:t>
              </w:r>
            </w:ins>
          </w:p>
          <w:p w14:paraId="637CE5FF" w14:textId="77777777" w:rsidR="00263851" w:rsidRPr="003D7A4A" w:rsidRDefault="00263851" w:rsidP="00263851">
            <w:pPr>
              <w:rPr>
                <w:ins w:id="44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4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/*return END*/</w:t>
              </w:r>
            </w:ins>
          </w:p>
          <w:p w14:paraId="49904FDD" w14:textId="77777777" w:rsidR="00263851" w:rsidRPr="003D7A4A" w:rsidRDefault="00263851" w:rsidP="00263851">
            <w:pPr>
              <w:rPr>
                <w:ins w:id="44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4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"ldr x0, [sp, #8]\n\t"</w:t>
              </w:r>
            </w:ins>
          </w:p>
          <w:p w14:paraId="40549E29" w14:textId="77777777" w:rsidR="00263851" w:rsidRPr="003D7A4A" w:rsidRDefault="00263851" w:rsidP="00263851">
            <w:pPr>
              <w:rPr>
                <w:ins w:id="44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4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"ldr x1, [sp, #16]\n\t"</w:t>
              </w:r>
            </w:ins>
          </w:p>
          <w:p w14:paraId="094472AD" w14:textId="1BA795B3" w:rsidR="00263851" w:rsidRPr="003D7A4A" w:rsidRDefault="005550BD" w:rsidP="00263851">
            <w:pPr>
              <w:rPr>
                <w:ins w:id="449" w:author="최광열" w:date="2023-10-28T17:01:00Z"/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</w:pPr>
            <w:ins w:id="450" w:author="최광열" w:date="2023-10-28T17:06:00Z"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…</w:t>
              </w:r>
            </w:ins>
          </w:p>
          <w:p w14:paraId="21EFF9EB" w14:textId="77777777" w:rsidR="00263851" w:rsidRPr="003D7A4A" w:rsidRDefault="00263851" w:rsidP="00263851">
            <w:pPr>
              <w:rPr>
                <w:ins w:id="45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5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"ldr x30, [sp, #248]\n\t"</w:t>
              </w:r>
            </w:ins>
          </w:p>
          <w:p w14:paraId="0E536026" w14:textId="77777777" w:rsidR="00263851" w:rsidRPr="003D7A4A" w:rsidRDefault="00263851" w:rsidP="00263851">
            <w:pPr>
              <w:rPr>
                <w:ins w:id="45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5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"add sp, sp, #256\n\t"</w:t>
              </w:r>
            </w:ins>
          </w:p>
          <w:p w14:paraId="2F9C58FD" w14:textId="77777777" w:rsidR="00263851" w:rsidRPr="003D7A4A" w:rsidRDefault="00263851" w:rsidP="00263851">
            <w:pPr>
              <w:rPr>
                <w:ins w:id="455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56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:                // No output operands</w:t>
              </w:r>
            </w:ins>
          </w:p>
          <w:p w14:paraId="1C0EAAD1" w14:textId="77777777" w:rsidR="00263851" w:rsidRPr="003D7A4A" w:rsidRDefault="00263851" w:rsidP="00263851">
            <w:pPr>
              <w:rPr>
                <w:ins w:id="457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58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: "r" (STACK_START_PTR_ADDR), "r" (ENTRY_PTR_ADDR)</w:t>
              </w:r>
            </w:ins>
          </w:p>
          <w:p w14:paraId="79BBE3A5" w14:textId="77777777" w:rsidR="00263851" w:rsidRPr="003D7A4A" w:rsidRDefault="00263851" w:rsidP="00263851">
            <w:pPr>
              <w:rPr>
                <w:ins w:id="459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60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:</w:t>
              </w:r>
            </w:ins>
          </w:p>
          <w:p w14:paraId="38193B56" w14:textId="77777777" w:rsidR="00263851" w:rsidRPr="003D7A4A" w:rsidRDefault="00263851" w:rsidP="00263851">
            <w:pPr>
              <w:rPr>
                <w:ins w:id="461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62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);</w:t>
              </w:r>
            </w:ins>
          </w:p>
          <w:p w14:paraId="3B06189A" w14:textId="77777777" w:rsidR="00263851" w:rsidRPr="003D7A4A" w:rsidRDefault="00263851" w:rsidP="00263851">
            <w:pPr>
              <w:rPr>
                <w:ins w:id="463" w:author="최광열" w:date="2023-10-28T17:01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64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xil_printf("\r\nELF DONE\r\n");</w:t>
              </w:r>
            </w:ins>
          </w:p>
          <w:p w14:paraId="168983B6" w14:textId="4CA2E63C" w:rsidR="00263851" w:rsidRDefault="00263851" w:rsidP="00EA12C9">
            <w:pPr>
              <w:rPr>
                <w:ins w:id="465" w:author="최광열" w:date="2023-10-28T17:01:00Z"/>
                <w:rFonts w:ascii="Calibri" w:hAnsi="Calibri" w:cs="Calibri" w:hint="eastAsia"/>
                <w:sz w:val="20"/>
                <w:szCs w:val="20"/>
                <w:lang w:val="en-US"/>
              </w:rPr>
              <w:pPrChange w:id="466" w:author="최광열" w:date="2023-10-28T17:01:00Z">
                <w:pPr/>
              </w:pPrChange>
            </w:pPr>
            <w:ins w:id="467" w:author="최광열" w:date="2023-10-28T17:01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clear_DRAM();</w:t>
              </w:r>
            </w:ins>
          </w:p>
        </w:tc>
      </w:tr>
    </w:tbl>
    <w:p w14:paraId="73F1CCB5" w14:textId="536BA721" w:rsidR="00A0039B" w:rsidRPr="00656381" w:rsidRDefault="00155D11" w:rsidP="00656381">
      <w:pPr>
        <w:pStyle w:val="3"/>
        <w:rPr>
          <w:ins w:id="468" w:author="최광열" w:date="2023-10-27T16:23:00Z"/>
          <w:rFonts w:hint="eastAsia"/>
          <w:color w:val="auto"/>
          <w:sz w:val="24"/>
          <w:szCs w:val="24"/>
          <w:lang w:val="en-US"/>
          <w:rPrChange w:id="469" w:author="최광열" w:date="2023-10-28T16:13:00Z">
            <w:rPr>
              <w:ins w:id="470" w:author="최광열" w:date="2023-10-27T16:23:00Z"/>
              <w:sz w:val="26"/>
              <w:szCs w:val="26"/>
              <w:lang w:val="en-US"/>
            </w:rPr>
          </w:rPrChange>
        </w:rPr>
        <w:pPrChange w:id="471" w:author="최광열" w:date="2023-10-28T16:13:00Z">
          <w:pPr>
            <w:pStyle w:val="2"/>
            <w:widowControl w:val="0"/>
            <w:spacing w:line="240" w:lineRule="auto"/>
            <w:jc w:val="both"/>
          </w:pPr>
        </w:pPrChange>
      </w:pPr>
      <w:ins w:id="472" w:author="최광열" w:date="2023-10-28T16:13:00Z">
        <w:r w:rsidRPr="003D7A4A">
          <w:rPr>
            <w:color w:val="auto"/>
            <w:sz w:val="24"/>
            <w:szCs w:val="24"/>
            <w:lang w:val="en-US"/>
          </w:rPr>
          <w:lastRenderedPageBreak/>
          <w:t xml:space="preserve"> </w:t>
        </w:r>
        <w:bookmarkStart w:id="473" w:name="_Toc149405305"/>
        <w:r>
          <w:rPr>
            <w:color w:val="auto"/>
            <w:sz w:val="24"/>
            <w:szCs w:val="24"/>
            <w:lang w:val="en-US"/>
          </w:rPr>
          <w:t>3</w:t>
        </w:r>
        <w:r w:rsidRPr="003D7A4A">
          <w:rPr>
            <w:color w:val="auto"/>
            <w:sz w:val="24"/>
            <w:szCs w:val="24"/>
            <w:lang w:val="en-US"/>
          </w:rPr>
          <w:t>.</w:t>
        </w:r>
        <w:r>
          <w:rPr>
            <w:color w:val="auto"/>
            <w:sz w:val="24"/>
            <w:szCs w:val="24"/>
            <w:lang w:val="en-US"/>
          </w:rPr>
          <w:t>1</w:t>
        </w:r>
        <w:r w:rsidRPr="003D7A4A">
          <w:rPr>
            <w:rFonts w:hint="eastAsia"/>
            <w:color w:val="auto"/>
            <w:sz w:val="24"/>
            <w:szCs w:val="24"/>
            <w:lang w:val="en-US"/>
          </w:rPr>
          <w:t>.</w:t>
        </w:r>
      </w:ins>
      <w:ins w:id="474" w:author="최광열" w:date="2023-10-28T16:33:00Z">
        <w:r w:rsidR="00EF6B55">
          <w:rPr>
            <w:color w:val="auto"/>
            <w:sz w:val="24"/>
            <w:szCs w:val="24"/>
            <w:lang w:val="en-US"/>
          </w:rPr>
          <w:t>2</w:t>
        </w:r>
      </w:ins>
      <w:ins w:id="475" w:author="최광열" w:date="2023-10-28T16:13:00Z">
        <w:r>
          <w:rPr>
            <w:rFonts w:hint="eastAsia"/>
            <w:color w:val="auto"/>
            <w:sz w:val="24"/>
            <w:szCs w:val="24"/>
            <w:lang w:val="en-US"/>
          </w:rPr>
          <w:t>.C</w:t>
        </w:r>
        <w:r>
          <w:rPr>
            <w:color w:val="auto"/>
            <w:sz w:val="24"/>
            <w:szCs w:val="24"/>
            <w:lang w:val="en-US"/>
          </w:rPr>
          <w:t>ommand Set</w:t>
        </w:r>
      </w:ins>
      <w:bookmarkEnd w:id="473"/>
    </w:p>
    <w:p w14:paraId="5FB8E5D0" w14:textId="4BC0BC5D" w:rsidR="00E5118B" w:rsidRDefault="00527570" w:rsidP="00B92AB6">
      <w:pPr>
        <w:widowControl w:val="0"/>
        <w:spacing w:line="240" w:lineRule="auto"/>
        <w:ind w:firstLine="195"/>
        <w:jc w:val="both"/>
        <w:rPr>
          <w:ins w:id="476" w:author="최광열" w:date="2023-10-28T17:03:00Z"/>
          <w:rFonts w:ascii="Calibri" w:hAnsi="Calibri" w:cs="Calibri"/>
          <w:sz w:val="20"/>
          <w:szCs w:val="20"/>
          <w:lang w:val="en-US"/>
        </w:rPr>
      </w:pPr>
      <w:ins w:id="477" w:author="최광열" w:date="2023-10-28T15:27:00Z">
        <w:r>
          <w:rPr>
            <w:rFonts w:ascii="Calibri" w:hAnsi="Calibri" w:cs="Calibri" w:hint="eastAsia"/>
            <w:sz w:val="20"/>
            <w:szCs w:val="20"/>
            <w:lang w:val="en-US"/>
          </w:rPr>
          <w:t>현재의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경우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478" w:author="최광열" w:date="2023-10-28T15:26:00Z">
        <w:r w:rsidR="0085384D">
          <w:rPr>
            <w:rFonts w:ascii="Calibri" w:hAnsi="Calibri" w:cs="Calibri" w:hint="eastAsia"/>
            <w:sz w:val="20"/>
            <w:szCs w:val="20"/>
            <w:lang w:val="en-US"/>
          </w:rPr>
          <w:t>P</w:t>
        </w:r>
        <w:r w:rsidR="0085384D">
          <w:rPr>
            <w:rFonts w:ascii="Calibri" w:hAnsi="Calibri" w:cs="Calibri"/>
            <w:sz w:val="20"/>
            <w:szCs w:val="20"/>
            <w:lang w:val="en-US"/>
          </w:rPr>
          <w:t>S</w:t>
        </w:r>
      </w:ins>
      <w:ins w:id="479" w:author="최광열" w:date="2023-10-28T15:27:00Z">
        <w:r>
          <w:rPr>
            <w:rFonts w:ascii="Calibri" w:hAnsi="Calibri" w:cs="Calibri" w:hint="eastAsia"/>
            <w:sz w:val="20"/>
            <w:szCs w:val="20"/>
            <w:lang w:val="en-US"/>
          </w:rPr>
          <w:t>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APU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이용해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구동중이며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UART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이용해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PC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결과를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송출하거나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,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TCP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이용해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PC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로부터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명령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,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혹은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ELF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파일을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받아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수행하는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작업을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한다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480" w:author="최광열" w:date="2023-10-28T15:28:00Z"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이전에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/>
            <w:sz w:val="20"/>
            <w:szCs w:val="20"/>
            <w:lang w:val="en-US"/>
          </w:rPr>
          <w:t>TCP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명령을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전송하면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처리하는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기능이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있었으나</w:t>
        </w:r>
        <w:r w:rsidR="003671C1">
          <w:rPr>
            <w:rFonts w:ascii="Calibri" w:hAnsi="Calibri" w:cs="Calibri"/>
            <w:sz w:val="20"/>
            <w:szCs w:val="20"/>
            <w:lang w:val="en-US"/>
          </w:rPr>
          <w:t xml:space="preserve"> PL side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설계가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변경됨에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따라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현재는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이용할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수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없는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기능이다</w:t>
        </w:r>
        <w:r w:rsidR="003671C1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3671C1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481" w:author="최광열" w:date="2023-10-28T15:33:00Z"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T</w:t>
        </w:r>
        <w:r w:rsidR="0030783C">
          <w:rPr>
            <w:rFonts w:ascii="Calibri" w:hAnsi="Calibri" w:cs="Calibri"/>
            <w:sz w:val="20"/>
            <w:szCs w:val="20"/>
            <w:lang w:val="en-US"/>
          </w:rPr>
          <w:t>CP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통신의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경우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/>
            <w:sz w:val="20"/>
            <w:szCs w:val="20"/>
            <w:lang w:val="en-US"/>
          </w:rPr>
          <w:t>LWIP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을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이용해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수행하며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/>
            <w:sz w:val="20"/>
            <w:szCs w:val="20"/>
            <w:lang w:val="en-US"/>
          </w:rPr>
          <w:t>main.c</w:t>
        </w:r>
        <w:r w:rsidR="000545F8">
          <w:rPr>
            <w:rFonts w:ascii="Calibri" w:hAnsi="Calibri" w:cs="Calibri" w:hint="eastAsia"/>
            <w:sz w:val="20"/>
            <w:szCs w:val="20"/>
            <w:lang w:val="en-US"/>
          </w:rPr>
          <w:t>내부에서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아래의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코드를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/>
            <w:sz w:val="20"/>
            <w:szCs w:val="20"/>
            <w:lang w:val="en-US"/>
          </w:rPr>
          <w:t>IP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지정하게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 w:rsidR="0030783C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</w:p>
    <w:p w14:paraId="3C071AA5" w14:textId="77777777" w:rsidR="00B07945" w:rsidRDefault="00B07945" w:rsidP="00B92AB6">
      <w:pPr>
        <w:widowControl w:val="0"/>
        <w:spacing w:line="240" w:lineRule="auto"/>
        <w:ind w:firstLine="195"/>
        <w:jc w:val="both"/>
        <w:rPr>
          <w:ins w:id="482" w:author="최광열" w:date="2023-10-28T17:01:00Z"/>
          <w:rFonts w:ascii="Calibri" w:hAnsi="Calibri" w:cs="Calibri" w:hint="eastAsia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3F75" w14:paraId="778CE99E" w14:textId="77777777" w:rsidTr="00063F75">
        <w:trPr>
          <w:ins w:id="483" w:author="최광열" w:date="2023-10-28T17:01:00Z"/>
        </w:trPr>
        <w:tc>
          <w:tcPr>
            <w:tcW w:w="9019" w:type="dxa"/>
          </w:tcPr>
          <w:p w14:paraId="244773A7" w14:textId="77777777" w:rsidR="00F011FF" w:rsidRPr="003D7A4A" w:rsidRDefault="00F011FF" w:rsidP="00F011FF">
            <w:pPr>
              <w:rPr>
                <w:ins w:id="484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85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/* initialize IP addresses to be used */</w:t>
              </w:r>
            </w:ins>
          </w:p>
          <w:p w14:paraId="642C8EA1" w14:textId="77777777" w:rsidR="00F011FF" w:rsidRPr="003D7A4A" w:rsidRDefault="00F011FF" w:rsidP="00F011FF">
            <w:pPr>
              <w:rPr>
                <w:ins w:id="486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87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IP4_ADDR(&amp;ipaddr,  192, 168,   1, 10);</w:t>
              </w:r>
            </w:ins>
          </w:p>
          <w:p w14:paraId="1C68A2D6" w14:textId="77777777" w:rsidR="00F011FF" w:rsidRPr="003D7A4A" w:rsidRDefault="00F011FF" w:rsidP="00F011FF">
            <w:pPr>
              <w:rPr>
                <w:ins w:id="488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89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IP4_ADDR(&amp;netmask, 255, 255, 255,  0);</w:t>
              </w:r>
            </w:ins>
          </w:p>
          <w:p w14:paraId="753BB83E" w14:textId="77777777" w:rsidR="00F011FF" w:rsidRPr="003D7A4A" w:rsidRDefault="00F011FF" w:rsidP="00F011FF">
            <w:pPr>
              <w:rPr>
                <w:ins w:id="490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91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IP4_ADDR(&amp;gw,      192, 168,   1,  1);</w:t>
              </w:r>
            </w:ins>
          </w:p>
          <w:p w14:paraId="0F180DD3" w14:textId="77777777" w:rsidR="00F011FF" w:rsidRPr="003D7A4A" w:rsidRDefault="00F011FF" w:rsidP="00F011FF">
            <w:pPr>
              <w:rPr>
                <w:ins w:id="492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93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xil_printf("set manual IP\n\r");</w:t>
              </w:r>
            </w:ins>
          </w:p>
          <w:p w14:paraId="28D70F53" w14:textId="77777777" w:rsidR="00F011FF" w:rsidRPr="003D7A4A" w:rsidRDefault="00F011FF" w:rsidP="00F011FF">
            <w:pPr>
              <w:rPr>
                <w:ins w:id="494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</w:p>
          <w:p w14:paraId="5D73BB6B" w14:textId="77777777" w:rsidR="00F011FF" w:rsidRPr="003D7A4A" w:rsidRDefault="00F011FF" w:rsidP="00F011FF">
            <w:pPr>
              <w:rPr>
                <w:ins w:id="495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96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print_app_header();</w:t>
              </w:r>
            </w:ins>
          </w:p>
          <w:p w14:paraId="3BE9D0A9" w14:textId="77777777" w:rsidR="00F011FF" w:rsidRPr="003D7A4A" w:rsidRDefault="00F011FF" w:rsidP="00F011FF">
            <w:pPr>
              <w:rPr>
                <w:ins w:id="497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</w:p>
          <w:p w14:paraId="13F6C69A" w14:textId="77777777" w:rsidR="00F011FF" w:rsidRPr="003D7A4A" w:rsidRDefault="00F011FF" w:rsidP="00F011FF">
            <w:pPr>
              <w:rPr>
                <w:ins w:id="498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499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lwip_init();</w:t>
              </w:r>
            </w:ins>
          </w:p>
          <w:p w14:paraId="7D2DC84D" w14:textId="77777777" w:rsidR="00F011FF" w:rsidRPr="003D7A4A" w:rsidRDefault="00F011FF" w:rsidP="00F011FF">
            <w:pPr>
              <w:rPr>
                <w:ins w:id="500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01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xil_printf("lwip initialize \n\r");</w:t>
              </w:r>
            </w:ins>
          </w:p>
          <w:p w14:paraId="3E6659B9" w14:textId="77777777" w:rsidR="00063F75" w:rsidRPr="00F011FF" w:rsidRDefault="00063F75" w:rsidP="00B92AB6">
            <w:pPr>
              <w:widowControl w:val="0"/>
              <w:jc w:val="both"/>
              <w:rPr>
                <w:ins w:id="502" w:author="최광열" w:date="2023-10-28T17:01:00Z"/>
                <w:rFonts w:ascii="Calibri" w:hAnsi="Calibri" w:cs="Calibri" w:hint="eastAsia"/>
                <w:sz w:val="20"/>
                <w:szCs w:val="20"/>
                <w:lang w:val="en-US"/>
                <w:rPrChange w:id="503" w:author="최광열" w:date="2023-10-28T17:03:00Z">
                  <w:rPr>
                    <w:ins w:id="504" w:author="최광열" w:date="2023-10-28T17:01:00Z"/>
                    <w:rFonts w:ascii="Calibri" w:hAnsi="Calibri" w:cs="Calibri" w:hint="eastAsia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</w:tbl>
    <w:p w14:paraId="4E72605B" w14:textId="77777777" w:rsidR="007A1A60" w:rsidRDefault="007A1A60" w:rsidP="00B92AB6">
      <w:pPr>
        <w:widowControl w:val="0"/>
        <w:spacing w:line="240" w:lineRule="auto"/>
        <w:ind w:firstLine="195"/>
        <w:jc w:val="both"/>
        <w:rPr>
          <w:ins w:id="505" w:author="최광열" w:date="2023-10-28T15:31:00Z"/>
          <w:rFonts w:ascii="Calibri" w:hAnsi="Calibri" w:cs="Calibri" w:hint="eastAsia"/>
          <w:sz w:val="20"/>
          <w:szCs w:val="20"/>
          <w:lang w:val="en-US"/>
        </w:rPr>
      </w:pPr>
    </w:p>
    <w:p w14:paraId="44DAEADA" w14:textId="1D511C8B" w:rsidR="000E34F9" w:rsidRDefault="000E34F9" w:rsidP="001F4054">
      <w:pPr>
        <w:widowControl w:val="0"/>
        <w:spacing w:line="240" w:lineRule="auto"/>
        <w:ind w:firstLine="195"/>
        <w:jc w:val="center"/>
        <w:rPr>
          <w:ins w:id="506" w:author="최광열" w:date="2023-10-28T15:34:00Z"/>
          <w:rFonts w:ascii="Calibri" w:hAnsi="Calibri" w:cs="Calibri"/>
          <w:sz w:val="20"/>
          <w:szCs w:val="20"/>
          <w:lang w:val="en-US"/>
        </w:rPr>
      </w:pPr>
    </w:p>
    <w:p w14:paraId="4A7454C0" w14:textId="3E4887CC" w:rsidR="00775E65" w:rsidRDefault="00775E65" w:rsidP="00775E65">
      <w:pPr>
        <w:widowControl w:val="0"/>
        <w:spacing w:line="240" w:lineRule="auto"/>
        <w:ind w:firstLine="195"/>
        <w:jc w:val="both"/>
        <w:rPr>
          <w:ins w:id="507" w:author="최광열" w:date="2023-10-28T17:03:00Z"/>
          <w:sz w:val="20"/>
          <w:szCs w:val="20"/>
          <w:lang w:val="en-US"/>
        </w:rPr>
      </w:pPr>
      <w:ins w:id="508" w:author="최광열" w:date="2023-10-28T15:34:00Z">
        <w:r>
          <w:rPr>
            <w:rFonts w:ascii="Calibri" w:hAnsi="Calibri" w:cs="Calibri" w:hint="eastAsia"/>
            <w:sz w:val="20"/>
            <w:szCs w:val="20"/>
            <w:lang w:val="en-US"/>
          </w:rPr>
          <w:t>이후에는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509" w:author="최광열" w:date="2023-10-28T15:35:00Z">
        <w:r>
          <w:rPr>
            <w:rFonts w:ascii="Calibri" w:hAnsi="Calibri" w:cs="Calibri" w:hint="eastAsia"/>
            <w:sz w:val="20"/>
            <w:szCs w:val="20"/>
            <w:lang w:val="en-US"/>
          </w:rPr>
          <w:t>아래의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코드를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sz w:val="20"/>
            <w:szCs w:val="20"/>
            <w:lang w:val="en-US"/>
          </w:rPr>
          <w:t>RF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공급되는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클락을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지정한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Pr="00775E65">
          <w:rPr>
            <w:sz w:val="20"/>
            <w:szCs w:val="20"/>
            <w:lang w:val="en-US"/>
            <w:rPrChange w:id="510" w:author="최광열" w:date="2023-10-28T15:35:00Z">
              <w:rPr>
                <w:lang w:val="en-US"/>
              </w:rPr>
            </w:rPrChange>
          </w:rPr>
          <w:t>set_current_binary_mode</w:t>
        </w:r>
        <w:r w:rsidRPr="00775E65">
          <w:rPr>
            <w:rFonts w:hint="eastAsia"/>
            <w:sz w:val="20"/>
            <w:szCs w:val="20"/>
            <w:lang w:val="en-US"/>
            <w:rPrChange w:id="511" w:author="최광열" w:date="2023-10-28T15:35:00Z">
              <w:rPr>
                <w:rFonts w:hint="eastAsia"/>
                <w:lang w:val="en-US"/>
              </w:rPr>
            </w:rPrChange>
          </w:rPr>
          <w:t>함수를</w:t>
        </w:r>
        <w:r w:rsidRPr="00775E65">
          <w:rPr>
            <w:rFonts w:hint="eastAsia"/>
            <w:sz w:val="20"/>
            <w:szCs w:val="20"/>
            <w:lang w:val="en-US"/>
            <w:rPrChange w:id="512" w:author="최광열" w:date="2023-10-28T15:35:00Z">
              <w:rPr>
                <w:rFonts w:hint="eastAsia"/>
                <w:lang w:val="en-US"/>
              </w:rPr>
            </w:rPrChange>
          </w:rPr>
          <w:t xml:space="preserve"> </w:t>
        </w:r>
        <w:r w:rsidRPr="00775E65">
          <w:rPr>
            <w:rFonts w:hint="eastAsia"/>
            <w:sz w:val="20"/>
            <w:szCs w:val="20"/>
            <w:lang w:val="en-US"/>
            <w:rPrChange w:id="513" w:author="최광열" w:date="2023-10-28T15:35:00Z">
              <w:rPr>
                <w:rFonts w:hint="eastAsia"/>
                <w:lang w:val="en-US"/>
              </w:rPr>
            </w:rPrChange>
          </w:rPr>
          <w:t>통해</w:t>
        </w:r>
        <w:r w:rsidRPr="00775E65">
          <w:rPr>
            <w:rFonts w:hint="eastAsia"/>
            <w:sz w:val="20"/>
            <w:szCs w:val="20"/>
            <w:lang w:val="en-US"/>
            <w:rPrChange w:id="514" w:author="최광열" w:date="2023-10-28T15:35:00Z">
              <w:rPr>
                <w:rFonts w:hint="eastAsia"/>
                <w:lang w:val="en-US"/>
              </w:rPr>
            </w:rPrChange>
          </w:rPr>
          <w:t xml:space="preserve"> </w:t>
        </w:r>
      </w:ins>
      <w:ins w:id="515" w:author="최광열" w:date="2023-10-28T15:36:00Z">
        <w:r w:rsidR="0073091E">
          <w:rPr>
            <w:rFonts w:hint="eastAsia"/>
            <w:sz w:val="20"/>
            <w:szCs w:val="20"/>
            <w:lang w:val="en-US"/>
          </w:rPr>
          <w:t>P</w:t>
        </w:r>
        <w:r w:rsidR="0073091E">
          <w:rPr>
            <w:sz w:val="20"/>
            <w:szCs w:val="20"/>
            <w:lang w:val="en-US"/>
          </w:rPr>
          <w:t>C</w:t>
        </w:r>
        <w:r w:rsidR="0073091E">
          <w:rPr>
            <w:rFonts w:hint="eastAsia"/>
            <w:sz w:val="20"/>
            <w:szCs w:val="20"/>
            <w:lang w:val="en-US"/>
          </w:rPr>
          <w:t>로부터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73091E">
          <w:rPr>
            <w:rFonts w:hint="eastAsia"/>
            <w:sz w:val="20"/>
            <w:szCs w:val="20"/>
            <w:lang w:val="en-US"/>
          </w:rPr>
          <w:t>받아들이는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73091E">
          <w:rPr>
            <w:rFonts w:hint="eastAsia"/>
            <w:sz w:val="20"/>
            <w:szCs w:val="20"/>
            <w:lang w:val="en-US"/>
          </w:rPr>
          <w:t>정보가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940813">
          <w:rPr>
            <w:rFonts w:hint="eastAsia"/>
            <w:sz w:val="20"/>
            <w:szCs w:val="20"/>
            <w:lang w:val="en-US"/>
          </w:rPr>
          <w:t>E</w:t>
        </w:r>
        <w:r w:rsidR="00940813">
          <w:rPr>
            <w:sz w:val="20"/>
            <w:szCs w:val="20"/>
            <w:lang w:val="en-US"/>
          </w:rPr>
          <w:t>LF</w:t>
        </w:r>
        <w:r w:rsidR="00940813">
          <w:rPr>
            <w:rFonts w:hint="eastAsia"/>
            <w:sz w:val="20"/>
            <w:szCs w:val="20"/>
            <w:lang w:val="en-US"/>
          </w:rPr>
          <w:t>의</w:t>
        </w:r>
        <w:r w:rsidR="00940813">
          <w:rPr>
            <w:rFonts w:hint="eastAsia"/>
            <w:sz w:val="20"/>
            <w:szCs w:val="20"/>
            <w:lang w:val="en-US"/>
          </w:rPr>
          <w:t xml:space="preserve"> </w:t>
        </w:r>
        <w:r w:rsidR="00940813">
          <w:rPr>
            <w:sz w:val="20"/>
            <w:szCs w:val="20"/>
            <w:lang w:val="en-US"/>
          </w:rPr>
          <w:t xml:space="preserve">binary </w:t>
        </w:r>
        <w:r w:rsidR="00940813">
          <w:rPr>
            <w:rFonts w:hint="eastAsia"/>
            <w:sz w:val="20"/>
            <w:szCs w:val="20"/>
            <w:lang w:val="en-US"/>
          </w:rPr>
          <w:t>파일이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73091E">
          <w:rPr>
            <w:rFonts w:hint="eastAsia"/>
            <w:sz w:val="20"/>
            <w:szCs w:val="20"/>
            <w:lang w:val="en-US"/>
          </w:rPr>
          <w:t>아닌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73091E">
          <w:rPr>
            <w:sz w:val="20"/>
            <w:szCs w:val="20"/>
            <w:lang w:val="en-US"/>
          </w:rPr>
          <w:t>comand</w:t>
        </w:r>
        <w:r w:rsidR="0073091E">
          <w:rPr>
            <w:rFonts w:hint="eastAsia"/>
            <w:sz w:val="20"/>
            <w:szCs w:val="20"/>
            <w:lang w:val="en-US"/>
          </w:rPr>
          <w:t>임을</w:t>
        </w:r>
        <w:r w:rsidR="0073091E">
          <w:rPr>
            <w:rFonts w:hint="eastAsia"/>
            <w:sz w:val="20"/>
            <w:szCs w:val="20"/>
            <w:lang w:val="en-US"/>
          </w:rPr>
          <w:t xml:space="preserve"> </w:t>
        </w:r>
        <w:r w:rsidR="0073091E">
          <w:rPr>
            <w:rFonts w:hint="eastAsia"/>
            <w:sz w:val="20"/>
            <w:szCs w:val="20"/>
            <w:lang w:val="en-US"/>
          </w:rPr>
          <w:t>지정한다</w:t>
        </w:r>
        <w:r w:rsidR="0073091E">
          <w:rPr>
            <w:rFonts w:hint="eastAsia"/>
            <w:sz w:val="20"/>
            <w:szCs w:val="20"/>
            <w:lang w:val="en-US"/>
          </w:rPr>
          <w:t>.</w:t>
        </w:r>
      </w:ins>
    </w:p>
    <w:p w14:paraId="7F8E639D" w14:textId="77777777" w:rsidR="000C1935" w:rsidRDefault="000C1935" w:rsidP="00775E65">
      <w:pPr>
        <w:widowControl w:val="0"/>
        <w:spacing w:line="240" w:lineRule="auto"/>
        <w:ind w:firstLine="195"/>
        <w:jc w:val="both"/>
        <w:rPr>
          <w:ins w:id="516" w:author="최광열" w:date="2023-10-28T17:02:00Z"/>
          <w:rFonts w:hint="eastAsia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C4212" w14:paraId="4B1B4B26" w14:textId="77777777" w:rsidTr="007C4212">
        <w:trPr>
          <w:ins w:id="517" w:author="최광열" w:date="2023-10-28T17:02:00Z"/>
        </w:trPr>
        <w:tc>
          <w:tcPr>
            <w:tcW w:w="9019" w:type="dxa"/>
          </w:tcPr>
          <w:p w14:paraId="77884A2E" w14:textId="77777777" w:rsidR="00E23F04" w:rsidRPr="003D7A4A" w:rsidRDefault="00E23F04" w:rsidP="00E23F04">
            <w:pPr>
              <w:rPr>
                <w:ins w:id="518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19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/* start the application (web server, rxtest, txtest, etc..) */</w:t>
              </w:r>
            </w:ins>
          </w:p>
          <w:p w14:paraId="4292AD96" w14:textId="77777777" w:rsidR="00E23F04" w:rsidRPr="003D7A4A" w:rsidRDefault="00E23F04" w:rsidP="00E23F04">
            <w:pPr>
              <w:rPr>
                <w:ins w:id="520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21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start_application();</w:t>
              </w:r>
            </w:ins>
          </w:p>
          <w:p w14:paraId="101A3C78" w14:textId="77777777" w:rsidR="00E23F04" w:rsidRPr="003D7A4A" w:rsidRDefault="00E23F04" w:rsidP="00E23F04">
            <w:pPr>
              <w:rPr>
                <w:ins w:id="522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23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set_clock(2000000);</w:t>
              </w:r>
            </w:ins>
          </w:p>
          <w:p w14:paraId="598E8D6D" w14:textId="77777777" w:rsidR="00E23F04" w:rsidRPr="003D7A4A" w:rsidRDefault="00E23F04" w:rsidP="00E23F04">
            <w:pPr>
              <w:rPr>
                <w:ins w:id="524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25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/* set binary mode false*/</w:t>
              </w:r>
            </w:ins>
          </w:p>
          <w:p w14:paraId="4CD47387" w14:textId="77777777" w:rsidR="00E23F04" w:rsidRPr="003D7A4A" w:rsidRDefault="00E23F04" w:rsidP="00E23F04">
            <w:pPr>
              <w:rPr>
                <w:ins w:id="526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27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ab/>
                <w:t>set_current_binary_mode(0);</w:t>
              </w:r>
            </w:ins>
          </w:p>
          <w:p w14:paraId="77888320" w14:textId="77777777" w:rsidR="007C4212" w:rsidRDefault="007C4212" w:rsidP="00775E65">
            <w:pPr>
              <w:widowControl w:val="0"/>
              <w:jc w:val="both"/>
              <w:rPr>
                <w:ins w:id="528" w:author="최광열" w:date="2023-10-28T17:02:00Z"/>
                <w:rFonts w:ascii="Calibri" w:hAnsi="Calibri" w:cs="Calibri" w:hint="eastAsia"/>
                <w:sz w:val="20"/>
                <w:szCs w:val="20"/>
                <w:lang w:val="en-US"/>
              </w:rPr>
            </w:pPr>
          </w:p>
        </w:tc>
      </w:tr>
    </w:tbl>
    <w:p w14:paraId="78006A7E" w14:textId="14907B51" w:rsidR="00687177" w:rsidRDefault="00687177" w:rsidP="00317172">
      <w:pPr>
        <w:widowControl w:val="0"/>
        <w:spacing w:line="240" w:lineRule="auto"/>
        <w:ind w:firstLine="195"/>
        <w:jc w:val="center"/>
        <w:rPr>
          <w:ins w:id="529" w:author="최광열" w:date="2023-10-28T15:36:00Z"/>
          <w:rFonts w:ascii="Calibri" w:hAnsi="Calibri" w:cs="Calibri" w:hint="eastAsia"/>
          <w:sz w:val="20"/>
          <w:szCs w:val="20"/>
          <w:lang w:val="en-US"/>
        </w:rPr>
        <w:pPrChange w:id="530" w:author="최광열" w:date="2023-10-28T15:36:00Z">
          <w:pPr>
            <w:widowControl w:val="0"/>
            <w:spacing w:line="240" w:lineRule="auto"/>
            <w:ind w:firstLine="195"/>
            <w:jc w:val="both"/>
          </w:pPr>
        </w:pPrChange>
      </w:pPr>
    </w:p>
    <w:p w14:paraId="49E56391" w14:textId="0569BC92" w:rsidR="00721409" w:rsidRDefault="003E3F2E" w:rsidP="00B92AB6">
      <w:pPr>
        <w:widowControl w:val="0"/>
        <w:spacing w:line="240" w:lineRule="auto"/>
        <w:ind w:firstLine="195"/>
        <w:jc w:val="both"/>
        <w:rPr>
          <w:ins w:id="531" w:author="최광열" w:date="2023-10-28T17:03:00Z"/>
          <w:rFonts w:ascii="Calibri" w:hAnsi="Calibri" w:cs="Calibri"/>
          <w:noProof/>
          <w:sz w:val="20"/>
          <w:szCs w:val="20"/>
          <w:lang w:val="en-US"/>
        </w:rPr>
      </w:pPr>
      <w:ins w:id="532" w:author="최광열" w:date="2023-10-28T15:43:00Z">
        <w:r>
          <w:rPr>
            <w:rFonts w:ascii="Calibri" w:hAnsi="Calibri" w:cs="Calibri" w:hint="eastAsia"/>
            <w:sz w:val="20"/>
            <w:szCs w:val="20"/>
            <w:lang w:val="en-US"/>
          </w:rPr>
          <w:t>T</w:t>
        </w:r>
        <w:r>
          <w:rPr>
            <w:rFonts w:ascii="Calibri" w:hAnsi="Calibri" w:cs="Calibri"/>
            <w:sz w:val="20"/>
            <w:szCs w:val="20"/>
            <w:lang w:val="en-US"/>
          </w:rPr>
          <w:t>CP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F</w:t>
        </w:r>
        <w:r w:rsidR="00401F55">
          <w:rPr>
            <w:rFonts w:ascii="Calibri" w:hAnsi="Calibri" w:cs="Calibri"/>
            <w:sz w:val="20"/>
            <w:szCs w:val="20"/>
            <w:lang w:val="en-US"/>
          </w:rPr>
          <w:t>PGA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로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전달하는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명령어는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/>
            <w:sz w:val="20"/>
            <w:szCs w:val="20"/>
            <w:lang w:val="en-US"/>
          </w:rPr>
          <w:t>simple_lexer.c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의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/>
            <w:sz w:val="20"/>
            <w:szCs w:val="20"/>
            <w:lang w:val="en-US"/>
          </w:rPr>
          <w:t>simple_lexer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함수에서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처리하게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401F55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명령어의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구조는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아래와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같</w:t>
        </w:r>
      </w:ins>
      <w:ins w:id="533" w:author="최광열" w:date="2023-10-28T15:44:00Z">
        <w:r w:rsidR="007E518E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7E518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7E518E">
          <w:rPr>
            <w:rFonts w:ascii="Calibri" w:hAnsi="Calibri" w:cs="Calibri" w:hint="eastAsia"/>
            <w:sz w:val="20"/>
            <w:szCs w:val="20"/>
            <w:lang w:val="en-US"/>
          </w:rPr>
          <w:t>크게</w:t>
        </w:r>
        <w:r w:rsidR="007E518E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7E518E">
          <w:rPr>
            <w:rFonts w:ascii="Calibri" w:hAnsi="Calibri" w:cs="Calibri" w:hint="eastAsia"/>
            <w:sz w:val="20"/>
            <w:szCs w:val="20"/>
            <w:lang w:val="en-US"/>
          </w:rPr>
          <w:t>세가지의</w:t>
        </w:r>
      </w:ins>
      <w:ins w:id="534" w:author="최광열" w:date="2023-10-28T15:43:00Z"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형태를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띠게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 w:rsidR="00401F55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  <w:ins w:id="535" w:author="최광열" w:date="2023-10-28T15:45:00Z"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세개의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형태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모두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공통적으로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/>
            <w:sz w:val="20"/>
            <w:szCs w:val="20"/>
            <w:lang w:val="en-US"/>
          </w:rPr>
          <w:t>‘#’</w:t>
        </w:r>
      </w:ins>
      <w:ins w:id="536" w:author="최광열" w:date="2023-10-28T15:46:00Z"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문자를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토큰을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분리하게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된다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322348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이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때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537" w:author="최광열" w:date="2023-10-28T15:45:00Z">
        <w:r w:rsidR="00322348">
          <w:rPr>
            <w:rFonts w:ascii="Calibri" w:hAnsi="Calibri" w:cs="Calibri"/>
            <w:sz w:val="20"/>
            <w:szCs w:val="20"/>
            <w:lang w:val="en-US"/>
          </w:rPr>
          <w:t>‘!EOL’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토큰을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sz w:val="20"/>
            <w:szCs w:val="20"/>
            <w:lang w:val="en-US"/>
          </w:rPr>
          <w:t>통해</w:t>
        </w:r>
        <w:r w:rsidR="00322348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538" w:author="최광열" w:date="2023-10-28T15:46:00Z">
        <w:r w:rsidR="00322348">
          <w:rPr>
            <w:rFonts w:ascii="Calibri" w:hAnsi="Calibri" w:cs="Calibri" w:hint="eastAsia"/>
            <w:noProof/>
            <w:sz w:val="20"/>
            <w:szCs w:val="20"/>
            <w:lang w:val="en-US"/>
          </w:rPr>
          <w:t>커맨드의</w:t>
        </w:r>
        <w:r w:rsidR="00322348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noProof/>
            <w:sz w:val="20"/>
            <w:szCs w:val="20"/>
            <w:lang w:val="en-US"/>
          </w:rPr>
          <w:t>마지막임을</w:t>
        </w:r>
        <w:r w:rsidR="00322348"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 w:rsidR="00322348">
          <w:rPr>
            <w:rFonts w:ascii="Calibri" w:hAnsi="Calibri" w:cs="Calibri" w:hint="eastAsia"/>
            <w:noProof/>
            <w:sz w:val="20"/>
            <w:szCs w:val="20"/>
            <w:lang w:val="en-US"/>
          </w:rPr>
          <w:t>나타낸다</w:t>
        </w:r>
        <w:r w:rsidR="00322348"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 w:rsidR="00322348"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</w:ins>
    </w:p>
    <w:p w14:paraId="4473F139" w14:textId="77777777" w:rsidR="0072287D" w:rsidRDefault="0072287D" w:rsidP="00B92AB6">
      <w:pPr>
        <w:widowControl w:val="0"/>
        <w:spacing w:line="240" w:lineRule="auto"/>
        <w:ind w:firstLine="195"/>
        <w:jc w:val="both"/>
        <w:rPr>
          <w:ins w:id="539" w:author="최광열" w:date="2023-10-28T15:48:00Z"/>
          <w:rFonts w:ascii="Calibri" w:hAnsi="Calibri" w:cs="Calibri" w:hint="eastAsia"/>
          <w:noProof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C4212" w14:paraId="0B1134C1" w14:textId="77777777" w:rsidTr="007C4212">
        <w:trPr>
          <w:ins w:id="540" w:author="최광열" w:date="2023-10-28T17:02:00Z"/>
        </w:trPr>
        <w:tc>
          <w:tcPr>
            <w:tcW w:w="9019" w:type="dxa"/>
          </w:tcPr>
          <w:p w14:paraId="6D6FD9E6" w14:textId="77777777" w:rsidR="00E07D49" w:rsidRPr="003D7A4A" w:rsidRDefault="00E07D49" w:rsidP="00E07D49">
            <w:pPr>
              <w:rPr>
                <w:ins w:id="541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42" w:author="최광열" w:date="2023-10-28T17:03:00Z">
              <w:r w:rsidRPr="00BE7A2B">
                <w:rPr>
                  <w:sz w:val="20"/>
                  <w:szCs w:val="20"/>
                  <w:lang w:val="en-US"/>
                </w:rPr>
                <w:t>1. Timestamp output format</w:t>
              </w:r>
            </w:ins>
          </w:p>
          <w:p w14:paraId="770732C1" w14:textId="77777777" w:rsidR="00E07D49" w:rsidRPr="003D7A4A" w:rsidRDefault="00E07D49" w:rsidP="00E07D49">
            <w:pPr>
              <w:ind w:leftChars="100" w:left="220"/>
              <w:rPr>
                <w:ins w:id="543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44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#{Module name}#{Function name}#{Timestamp}#{Param}#!EOL</w:t>
              </w:r>
            </w:ins>
          </w:p>
          <w:p w14:paraId="6A330D06" w14:textId="77777777" w:rsidR="00E07D49" w:rsidRPr="00BE7A2B" w:rsidRDefault="00E07D49" w:rsidP="00E07D49">
            <w:pPr>
              <w:rPr>
                <w:ins w:id="545" w:author="최광열" w:date="2023-10-28T17:03:00Z"/>
                <w:sz w:val="20"/>
                <w:szCs w:val="20"/>
                <w:lang w:val="en-US"/>
              </w:rPr>
            </w:pPr>
            <w:ins w:id="546" w:author="최광열" w:date="2023-10-28T17:03:00Z">
              <w:r w:rsidRPr="00BE7A2B">
                <w:rPr>
                  <w:sz w:val="20"/>
                  <w:szCs w:val="20"/>
                  <w:lang w:val="en-US"/>
                </w:rPr>
                <w:t xml:space="preserve"> *</w:t>
              </w:r>
            </w:ins>
          </w:p>
          <w:p w14:paraId="43878336" w14:textId="77777777" w:rsidR="00E07D49" w:rsidRPr="003D7A4A" w:rsidRDefault="00E07D49" w:rsidP="00E07D49">
            <w:pPr>
              <w:rPr>
                <w:ins w:id="547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48" w:author="최광열" w:date="2023-10-28T17:03:00Z">
              <w:r w:rsidRPr="00BE7A2B">
                <w:rPr>
                  <w:sz w:val="20"/>
                  <w:szCs w:val="20"/>
                  <w:lang w:val="en-US"/>
                </w:rPr>
                <w:t>2. CPU instruction format</w:t>
              </w:r>
            </w:ins>
          </w:p>
          <w:p w14:paraId="40C174E6" w14:textId="77777777" w:rsidR="00E07D49" w:rsidRPr="003D7A4A" w:rsidRDefault="00E07D49" w:rsidP="00E07D49">
            <w:pPr>
              <w:ind w:leftChars="100" w:left="220"/>
              <w:rPr>
                <w:ins w:id="549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50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#CPU#{Function name}#{Param}#!EOL</w:t>
              </w:r>
            </w:ins>
          </w:p>
          <w:p w14:paraId="58AE83EE" w14:textId="77777777" w:rsidR="00E07D49" w:rsidRPr="00BE7A2B" w:rsidRDefault="00E07D49" w:rsidP="00E07D49">
            <w:pPr>
              <w:rPr>
                <w:ins w:id="551" w:author="최광열" w:date="2023-10-28T17:03:00Z"/>
                <w:sz w:val="20"/>
                <w:szCs w:val="20"/>
                <w:lang w:val="en-US"/>
              </w:rPr>
            </w:pPr>
          </w:p>
          <w:p w14:paraId="3A081C46" w14:textId="77777777" w:rsidR="00E07D49" w:rsidRPr="003D7A4A" w:rsidRDefault="00E07D49" w:rsidP="00E07D49">
            <w:pPr>
              <w:rPr>
                <w:ins w:id="552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53" w:author="최광열" w:date="2023-10-28T17:03:00Z">
              <w:r w:rsidRPr="00BE7A2B">
                <w:rPr>
                  <w:sz w:val="20"/>
                  <w:szCs w:val="20"/>
                  <w:lang w:val="en-US"/>
                </w:rPr>
                <w:t xml:space="preserve">3. </w:t>
              </w:r>
              <w:r>
                <w:rPr>
                  <w:sz w:val="20"/>
                  <w:szCs w:val="20"/>
                  <w:lang w:val="en-US"/>
                </w:rPr>
                <w:t>ELF</w:t>
              </w:r>
              <w:r>
                <w:rPr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sz w:val="20"/>
                  <w:szCs w:val="20"/>
                  <w:lang w:val="en-US"/>
                </w:rPr>
                <w:t xml:space="preserve">related process </w:t>
              </w:r>
              <w:r w:rsidRPr="00BE7A2B">
                <w:rPr>
                  <w:sz w:val="20"/>
                  <w:szCs w:val="20"/>
                  <w:lang w:val="en-US"/>
                </w:rPr>
                <w:t>format</w:t>
              </w:r>
            </w:ins>
          </w:p>
          <w:p w14:paraId="0B6A60D3" w14:textId="5B6035E8" w:rsidR="007C4212" w:rsidRPr="00E07D49" w:rsidRDefault="00E07D49" w:rsidP="00E07D49">
            <w:pPr>
              <w:ind w:leftChars="100" w:left="220"/>
              <w:rPr>
                <w:ins w:id="554" w:author="최광열" w:date="2023-10-28T17:02:00Z"/>
                <w:rFonts w:hint="eastAsia"/>
                <w:sz w:val="20"/>
                <w:szCs w:val="20"/>
                <w:lang w:val="en-US"/>
                <w:rPrChange w:id="555" w:author="최광열" w:date="2023-10-28T17:03:00Z">
                  <w:rPr>
                    <w:ins w:id="556" w:author="최광열" w:date="2023-10-28T17:02:00Z"/>
                    <w:rFonts w:ascii="Calibri" w:hAnsi="Calibri" w:cs="Calibri"/>
                    <w:noProof/>
                    <w:sz w:val="20"/>
                    <w:szCs w:val="20"/>
                    <w:lang w:val="en-US"/>
                  </w:rPr>
                </w:rPrChange>
              </w:rPr>
              <w:pPrChange w:id="557" w:author="최광열" w:date="2023-10-28T17:03:00Z">
                <w:pPr>
                  <w:widowControl w:val="0"/>
                  <w:jc w:val="both"/>
                </w:pPr>
              </w:pPrChange>
            </w:pPr>
            <w:ins w:id="558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#BIN#{Function name}#{Param = Total page num}#!EOL</w:t>
              </w:r>
              <w:r w:rsidRPr="00BE7A2B" w:rsidDel="00BE7A2B">
                <w:rPr>
                  <w:sz w:val="20"/>
                  <w:szCs w:val="20"/>
                  <w:lang w:val="en-US"/>
                </w:rPr>
                <w:t xml:space="preserve"> </w:t>
              </w:r>
            </w:ins>
          </w:p>
        </w:tc>
      </w:tr>
    </w:tbl>
    <w:p w14:paraId="194A316F" w14:textId="4E5726D8" w:rsidR="00274B40" w:rsidRDefault="00274B40" w:rsidP="00E07D49">
      <w:pPr>
        <w:widowControl w:val="0"/>
        <w:spacing w:line="240" w:lineRule="auto"/>
        <w:jc w:val="both"/>
        <w:rPr>
          <w:ins w:id="559" w:author="최광열" w:date="2023-10-28T15:52:00Z"/>
          <w:rFonts w:ascii="Calibri" w:hAnsi="Calibri" w:cs="Calibri" w:hint="eastAsia"/>
          <w:sz w:val="20"/>
          <w:szCs w:val="20"/>
          <w:lang w:val="en-US"/>
        </w:rPr>
        <w:pPrChange w:id="560" w:author="최광열" w:date="2023-10-28T17:03:00Z">
          <w:pPr>
            <w:widowControl w:val="0"/>
            <w:spacing w:line="240" w:lineRule="auto"/>
            <w:ind w:firstLine="195"/>
            <w:jc w:val="both"/>
          </w:pPr>
        </w:pPrChange>
      </w:pPr>
    </w:p>
    <w:p w14:paraId="0285AC74" w14:textId="77777777" w:rsidR="00274B40" w:rsidRDefault="00274B40" w:rsidP="00274B40">
      <w:pPr>
        <w:widowControl w:val="0"/>
        <w:spacing w:line="240" w:lineRule="auto"/>
        <w:ind w:firstLine="195"/>
        <w:jc w:val="both"/>
        <w:rPr>
          <w:ins w:id="561" w:author="최광열" w:date="2023-10-28T15:52:00Z"/>
          <w:rFonts w:ascii="Calibri" w:hAnsi="Calibri" w:cs="Calibri"/>
          <w:noProof/>
          <w:sz w:val="20"/>
          <w:szCs w:val="20"/>
          <w:lang w:val="en-US"/>
        </w:rPr>
      </w:pPr>
      <w:ins w:id="562" w:author="최광열" w:date="2023-10-28T15:52:00Z"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첫번째의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경우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첫번째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토큰은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모듈의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이름을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나타낸다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예로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‘DAC00’, ‘TimeController’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와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같이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PL side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구현된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모듈의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이름을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나타낸다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두번째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토큰의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경우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해당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모듈에서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실행할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작업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,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그리고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세번째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토큰의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lastRenderedPageBreak/>
          <w:t>경우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해당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작업을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수행할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timestamp,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그리고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그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다음은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해당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작업에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필요한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부가적인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parameter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를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포함하고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있다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예를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들어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‘</w:t>
        </w:r>
        <w:r w:rsidRPr="009761A1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563" w:author="최광열" w:date="2023-10-28T15:58:00Z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rPrChange>
          </w:rPr>
          <w:t>#DAC00#write_fifo#10#0x11011#!EOL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’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경우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DAC00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모듈에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10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c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ycle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0x11011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o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utput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을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출력하도록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FIFO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입력하는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것이다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하지만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해당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명령어의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경우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PL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구조가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지속적으로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변화함에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따라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사용하지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않으며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대부분의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명령어는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컴파일한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ELF binary code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포함되어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있다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</w:ins>
    </w:p>
    <w:p w14:paraId="5D35A219" w14:textId="77777777" w:rsidR="00274B40" w:rsidRDefault="00274B40" w:rsidP="00274B40">
      <w:pPr>
        <w:widowControl w:val="0"/>
        <w:spacing w:line="240" w:lineRule="auto"/>
        <w:ind w:firstLine="195"/>
        <w:jc w:val="both"/>
        <w:rPr>
          <w:ins w:id="564" w:author="최광열" w:date="2023-10-28T15:52:00Z"/>
          <w:rFonts w:ascii="Calibri" w:hAnsi="Calibri" w:cs="Calibri"/>
          <w:noProof/>
          <w:sz w:val="20"/>
          <w:szCs w:val="20"/>
          <w:lang w:val="en-US"/>
        </w:rPr>
      </w:pPr>
    </w:p>
    <w:p w14:paraId="6D988F9E" w14:textId="0679B9EF" w:rsidR="00274B40" w:rsidRDefault="00274B40" w:rsidP="00274B40">
      <w:pPr>
        <w:widowControl w:val="0"/>
        <w:spacing w:line="240" w:lineRule="auto"/>
        <w:ind w:firstLine="195"/>
        <w:jc w:val="both"/>
        <w:rPr>
          <w:ins w:id="565" w:author="최광열" w:date="2023-10-28T17:04:00Z"/>
          <w:rFonts w:ascii="Calibri" w:hAnsi="Calibri" w:cs="Calibri"/>
          <w:noProof/>
          <w:sz w:val="20"/>
          <w:szCs w:val="20"/>
          <w:lang w:val="en-US"/>
        </w:rPr>
      </w:pPr>
      <w:ins w:id="566" w:author="최광열" w:date="2023-10-28T15:52:00Z"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두번째는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PL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s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ide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처리하는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작업이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아닌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주로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CPU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에서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처리하는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작업을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전송할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때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사용하는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command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이다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예를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>들어</w:t>
        </w:r>
        <w:r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/>
            <w:noProof/>
            <w:sz w:val="20"/>
            <w:szCs w:val="20"/>
            <w:lang w:val="en-US"/>
          </w:rPr>
          <w:t>“</w:t>
        </w:r>
        <w:r w:rsidRPr="00947FC7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567" w:author="최광열" w:date="2023-10-28T15:57:00Z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rPrChange>
          </w:rPr>
          <w:t>#CPU#</w:t>
        </w:r>
        <w:r w:rsidR="00FA6917" w:rsidRPr="00947FC7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568" w:author="최광열" w:date="2023-10-28T15:57:00Z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rPrChange>
          </w:rPr>
          <w:t>set_clock#4000000#</w:t>
        </w:r>
      </w:ins>
      <w:ins w:id="569" w:author="최광열" w:date="2023-10-28T15:53:00Z">
        <w:r w:rsidR="00FA6917" w:rsidRPr="00947FC7">
          <w:rPr>
            <w:rFonts w:ascii="맑은 고딕" w:eastAsia="맑은 고딕" w:hAnsi="맑은 고딕" w:cs="맑은 고딕"/>
            <w:b/>
            <w:sz w:val="20"/>
            <w:szCs w:val="20"/>
            <w:lang w:val="en-US"/>
            <w:rPrChange w:id="570" w:author="최광열" w:date="2023-10-28T15:57:00Z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</w:rPrChange>
          </w:rPr>
          <w:t>!EOL</w:t>
        </w:r>
      </w:ins>
      <w:ins w:id="571" w:author="최광열" w:date="2023-10-28T15:52:00Z">
        <w:r>
          <w:rPr>
            <w:rFonts w:ascii="Calibri" w:hAnsi="Calibri" w:cs="Calibri"/>
            <w:noProof/>
            <w:sz w:val="20"/>
            <w:szCs w:val="20"/>
            <w:lang w:val="en-US"/>
          </w:rPr>
          <w:t>”</w:t>
        </w:r>
      </w:ins>
      <w:ins w:id="572" w:author="최광열" w:date="2023-10-28T15:53:00Z"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의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경우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R</w:t>
        </w:r>
        <w:r w:rsidR="00FA6917">
          <w:rPr>
            <w:rFonts w:ascii="Calibri" w:hAnsi="Calibri" w:cs="Calibri"/>
            <w:noProof/>
            <w:sz w:val="20"/>
            <w:szCs w:val="20"/>
            <w:lang w:val="en-US"/>
          </w:rPr>
          <w:t xml:space="preserve">F 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c</w:t>
        </w:r>
        <w:r w:rsidR="00FA6917">
          <w:rPr>
            <w:rFonts w:ascii="Calibri" w:hAnsi="Calibri" w:cs="Calibri"/>
            <w:noProof/>
            <w:sz w:val="20"/>
            <w:szCs w:val="20"/>
            <w:lang w:val="en-US"/>
          </w:rPr>
          <w:t>lock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을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FA6917">
          <w:rPr>
            <w:rFonts w:ascii="Calibri" w:hAnsi="Calibri" w:cs="Calibri"/>
            <w:noProof/>
            <w:sz w:val="20"/>
            <w:szCs w:val="20"/>
            <w:lang w:val="en-US"/>
          </w:rPr>
          <w:t>4GHz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로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지정한다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  <w:r w:rsidR="00FA6917"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>해당</w:t>
        </w:r>
        <w:r w:rsidR="00FA6917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명령어에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해당하는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코드들은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아래에</w:t>
        </w:r>
        <w:r w:rsidR="0014423E">
          <w:rPr>
            <w:rFonts w:ascii="Calibri" w:hAnsi="Calibri" w:cs="Calibri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정리되어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 xml:space="preserve"> 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있다</w:t>
        </w:r>
        <w:r w:rsidR="0014423E">
          <w:rPr>
            <w:rFonts w:ascii="Calibri" w:hAnsi="Calibri" w:cs="Calibri" w:hint="eastAsia"/>
            <w:noProof/>
            <w:sz w:val="20"/>
            <w:szCs w:val="20"/>
            <w:lang w:val="en-US"/>
          </w:rPr>
          <w:t>.</w:t>
        </w:r>
      </w:ins>
    </w:p>
    <w:p w14:paraId="06DEB389" w14:textId="77777777" w:rsidR="005B1B1B" w:rsidRDefault="005B1B1B" w:rsidP="00274B40">
      <w:pPr>
        <w:widowControl w:val="0"/>
        <w:spacing w:line="240" w:lineRule="auto"/>
        <w:ind w:firstLine="195"/>
        <w:jc w:val="both"/>
        <w:rPr>
          <w:ins w:id="573" w:author="최광열" w:date="2023-10-28T15:52:00Z"/>
          <w:rFonts w:ascii="Calibri" w:hAnsi="Calibri" w:cs="Calibri" w:hint="eastAsia"/>
          <w:noProof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C4212" w14:paraId="4B7F5B6E" w14:textId="77777777" w:rsidTr="007C4212">
        <w:trPr>
          <w:ins w:id="574" w:author="최광열" w:date="2023-10-28T17:02:00Z"/>
        </w:trPr>
        <w:tc>
          <w:tcPr>
            <w:tcW w:w="9019" w:type="dxa"/>
          </w:tcPr>
          <w:p w14:paraId="6139BB94" w14:textId="77777777" w:rsidR="00E36B6D" w:rsidRPr="003D7A4A" w:rsidRDefault="00E36B6D" w:rsidP="00E36B6D">
            <w:pPr>
              <w:widowControl w:val="0"/>
              <w:jc w:val="both"/>
              <w:rPr>
                <w:ins w:id="575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76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>
                <w:rPr>
                  <w:rFonts w:ascii="맑은 고딕" w:eastAsia="맑은 고딕" w:hAnsi="맑은 고딕" w:cs="맑은 고딕" w:hint="eastAsia"/>
                  <w:b/>
                  <w:sz w:val="20"/>
                  <w:szCs w:val="20"/>
                  <w:lang w:val="en-US"/>
                </w:rPr>
                <w:t>C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PU#set_clock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#{clock frequency}#!EOL</w:t>
              </w:r>
            </w:ins>
          </w:p>
          <w:p w14:paraId="7EDE0C68" w14:textId="77777777" w:rsidR="00E36B6D" w:rsidRPr="00F51EBD" w:rsidRDefault="00E36B6D" w:rsidP="00E36B6D">
            <w:pPr>
              <w:widowControl w:val="0"/>
              <w:jc w:val="both"/>
              <w:rPr>
                <w:ins w:id="577" w:author="최광열" w:date="2023-10-28T17:03:00Z"/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278EE459" w14:textId="3CB8E314" w:rsidR="00E36B6D" w:rsidRDefault="00E36B6D" w:rsidP="00E36B6D">
            <w:pPr>
              <w:widowControl w:val="0"/>
              <w:ind w:leftChars="100" w:left="220" w:firstLineChars="50" w:firstLine="100"/>
              <w:jc w:val="both"/>
              <w:rPr>
                <w:ins w:id="578" w:author="최광열" w:date="2023-10-28T17:03:00Z"/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ins w:id="579" w:author="최광열" w:date="2023-10-28T17:03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클락 주파수를 지정하는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command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이다.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</w:ins>
            <w:ins w:id="580" w:author="최광열" w:date="2023-10-28T17:06:00Z">
              <w:r w:rsidR="000179A1"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{clock frequency}</w:t>
              </w:r>
              <w:r w:rsidR="00BB4C2E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 xml:space="preserve"> </w:t>
              </w:r>
            </w:ins>
            <w:ins w:id="581" w:author="최광열" w:date="2023-10-28T17:03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에 원하는 주파수를 입력하면 된다.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단,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 w:rsidRPr="003D7A4A">
                <w:rPr>
                  <w:rFonts w:ascii="맑은 고딕" w:eastAsia="맑은 고딕" w:hAnsi="맑은 고딕" w:cs="맑은 고딕" w:hint="eastAsia"/>
                  <w:b/>
                  <w:sz w:val="20"/>
                  <w:szCs w:val="20"/>
                  <w:lang w:val="en-US"/>
                </w:rPr>
                <w:t>c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lock_config.c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의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XClockingLmx ClockingLmx[MAX_FREQ]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배열에 선언되어 있는 주파수만이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가능함에 유의한다.</w:t>
              </w:r>
            </w:ins>
          </w:p>
          <w:p w14:paraId="2FDAF9D5" w14:textId="77777777" w:rsidR="00E36B6D" w:rsidRPr="003D7A4A" w:rsidRDefault="00E36B6D" w:rsidP="00E36B6D">
            <w:pPr>
              <w:widowControl w:val="0"/>
              <w:ind w:firstLine="195"/>
              <w:jc w:val="both"/>
              <w:rPr>
                <w:ins w:id="582" w:author="최광열" w:date="2023-10-28T17:03:00Z"/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14:paraId="7EAF2F80" w14:textId="77777777" w:rsidR="00E36B6D" w:rsidRPr="003D7A4A" w:rsidRDefault="00E36B6D" w:rsidP="00E36B6D">
            <w:pPr>
              <w:widowControl w:val="0"/>
              <w:jc w:val="both"/>
              <w:rPr>
                <w:ins w:id="583" w:author="최광열" w:date="2023-10-28T17:03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584" w:author="최광열" w:date="2023-10-28T17:03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>
                <w:rPr>
                  <w:rFonts w:ascii="맑은 고딕" w:eastAsia="맑은 고딕" w:hAnsi="맑은 고딕" w:cs="맑은 고딕" w:hint="eastAsia"/>
                  <w:b/>
                  <w:sz w:val="20"/>
                  <w:szCs w:val="20"/>
                  <w:lang w:val="en-US"/>
                </w:rPr>
                <w:t>C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PU#</w:t>
              </w:r>
              <w:r>
                <w:rPr>
                  <w:rFonts w:ascii="맑은 고딕" w:eastAsia="맑은 고딕" w:hAnsi="맑은 고딕" w:cs="맑은 고딕" w:hint="eastAsia"/>
                  <w:b/>
                  <w:sz w:val="20"/>
                  <w:szCs w:val="20"/>
                  <w:lang w:val="en-US"/>
                </w:rPr>
                <w:t>r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ead_sampling_freq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#!EOL</w:t>
              </w:r>
            </w:ins>
          </w:p>
          <w:p w14:paraId="21BE3A83" w14:textId="77777777" w:rsidR="00E36B6D" w:rsidRPr="00F51EBD" w:rsidRDefault="00E36B6D" w:rsidP="00E36B6D">
            <w:pPr>
              <w:widowControl w:val="0"/>
              <w:jc w:val="both"/>
              <w:rPr>
                <w:ins w:id="585" w:author="최광열" w:date="2023-10-28T17:03:00Z"/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27538E1B" w14:textId="079BE440" w:rsidR="007C4212" w:rsidRPr="00906E7D" w:rsidRDefault="00E36B6D" w:rsidP="00906E7D">
            <w:pPr>
              <w:widowControl w:val="0"/>
              <w:ind w:leftChars="100" w:left="220" w:firstLineChars="50" w:firstLine="100"/>
              <w:jc w:val="both"/>
              <w:rPr>
                <w:ins w:id="586" w:author="최광열" w:date="2023-10-28T17:02:00Z"/>
                <w:rFonts w:hint="eastAsia"/>
                <w:sz w:val="20"/>
                <w:szCs w:val="20"/>
                <w:lang w:val="en-US"/>
                <w:rPrChange w:id="587" w:author="최광열" w:date="2023-10-28T17:03:00Z">
                  <w:rPr>
                    <w:ins w:id="588" w:author="최광열" w:date="2023-10-28T17:02:00Z"/>
                    <w:rFonts w:ascii="Calibri" w:hAnsi="Calibri" w:cs="Calibri" w:hint="eastAsia"/>
                    <w:sz w:val="20"/>
                    <w:szCs w:val="20"/>
                    <w:lang w:val="en-US"/>
                  </w:rPr>
                </w:rPrChange>
              </w:rPr>
              <w:pPrChange w:id="589" w:author="최광열" w:date="2023-10-28T17:03:00Z">
                <w:pPr>
                  <w:widowControl w:val="0"/>
                  <w:jc w:val="both"/>
                </w:pPr>
              </w:pPrChange>
            </w:pPr>
            <w:ins w:id="590" w:author="최광열" w:date="2023-10-28T17:03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설정된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RF sampling frequency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를 읽은 뒤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UART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통신을 통해 출력한다.</w:t>
              </w:r>
            </w:ins>
          </w:p>
        </w:tc>
      </w:tr>
    </w:tbl>
    <w:p w14:paraId="4303D7AF" w14:textId="77777777" w:rsidR="00193AF6" w:rsidRDefault="00193AF6" w:rsidP="00906E7D">
      <w:pPr>
        <w:widowControl w:val="0"/>
        <w:spacing w:line="240" w:lineRule="auto"/>
        <w:jc w:val="both"/>
        <w:rPr>
          <w:ins w:id="591" w:author="최광열" w:date="2023-10-28T16:10:00Z"/>
          <w:rFonts w:ascii="Calibri" w:hAnsi="Calibri" w:cs="Calibri" w:hint="eastAsia"/>
          <w:sz w:val="20"/>
          <w:szCs w:val="20"/>
          <w:lang w:val="en-US"/>
        </w:rPr>
        <w:pPrChange w:id="592" w:author="최광열" w:date="2023-10-28T17:04:00Z">
          <w:pPr>
            <w:widowControl w:val="0"/>
            <w:spacing w:line="240" w:lineRule="auto"/>
            <w:ind w:firstLine="195"/>
            <w:jc w:val="center"/>
          </w:pPr>
        </w:pPrChange>
      </w:pPr>
    </w:p>
    <w:p w14:paraId="4DBA04B2" w14:textId="02429C1E" w:rsidR="00193AF6" w:rsidRDefault="00193AF6" w:rsidP="00193AF6">
      <w:pPr>
        <w:widowControl w:val="0"/>
        <w:spacing w:line="240" w:lineRule="auto"/>
        <w:ind w:firstLine="195"/>
        <w:jc w:val="both"/>
        <w:rPr>
          <w:ins w:id="593" w:author="최광열" w:date="2023-10-28T17:04:00Z"/>
          <w:rFonts w:ascii="Calibri" w:hAnsi="Calibri" w:cs="Calibri"/>
          <w:sz w:val="20"/>
          <w:szCs w:val="20"/>
          <w:lang w:val="en-US"/>
        </w:rPr>
      </w:pPr>
      <w:ins w:id="594" w:author="최광열" w:date="2023-10-28T16:10:00Z">
        <w:r>
          <w:rPr>
            <w:rFonts w:ascii="Calibri" w:hAnsi="Calibri" w:cs="Calibri" w:hint="eastAsia"/>
            <w:sz w:val="20"/>
            <w:szCs w:val="20"/>
            <w:lang w:val="en-US"/>
          </w:rPr>
          <w:t>세번째는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</w:ins>
      <w:ins w:id="595" w:author="최광열" w:date="2023-10-28T16:11:00Z">
        <w:r>
          <w:rPr>
            <w:rFonts w:ascii="Calibri" w:hAnsi="Calibri" w:cs="Calibri"/>
            <w:sz w:val="20"/>
            <w:szCs w:val="20"/>
            <w:lang w:val="en-US"/>
          </w:rPr>
          <w:t>ELF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파일을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저장</w:t>
        </w:r>
      </w:ins>
      <w:ins w:id="596" w:author="최광열" w:date="2023-10-28T16:12:00Z">
        <w:r>
          <w:rPr>
            <w:rFonts w:ascii="Calibri" w:hAnsi="Calibri" w:cs="Calibri" w:hint="eastAsia"/>
            <w:sz w:val="20"/>
            <w:szCs w:val="20"/>
            <w:lang w:val="en-US"/>
          </w:rPr>
          <w:t>,</w:t>
        </w:r>
        <w:r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실행하는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작업을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>
          <w:rPr>
            <w:rFonts w:ascii="Calibri" w:hAnsi="Calibri" w:cs="Calibri" w:hint="eastAsia"/>
            <w:sz w:val="20"/>
            <w:szCs w:val="20"/>
            <w:lang w:val="en-US"/>
          </w:rPr>
          <w:t>하는</w:t>
        </w:r>
        <w:r w:rsidR="00A0039B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  <w:r w:rsidR="00A0039B">
          <w:rPr>
            <w:rFonts w:ascii="Calibri" w:hAnsi="Calibri" w:cs="Calibri" w:hint="eastAsia"/>
            <w:sz w:val="20"/>
            <w:szCs w:val="20"/>
            <w:lang w:val="en-US"/>
          </w:rPr>
          <w:t>명령어이다</w:t>
        </w:r>
        <w:r w:rsidR="00A0039B">
          <w:rPr>
            <w:rFonts w:ascii="Calibri" w:hAnsi="Calibri" w:cs="Calibri" w:hint="eastAsia"/>
            <w:sz w:val="20"/>
            <w:szCs w:val="20"/>
            <w:lang w:val="en-US"/>
          </w:rPr>
          <w:t>.</w:t>
        </w:r>
        <w:r w:rsidR="00A0039B">
          <w:rPr>
            <w:rFonts w:ascii="Calibri" w:hAnsi="Calibri" w:cs="Calibri"/>
            <w:sz w:val="20"/>
            <w:szCs w:val="20"/>
            <w:lang w:val="en-US"/>
          </w:rPr>
          <w:t xml:space="preserve"> </w:t>
        </w:r>
      </w:ins>
      <w:ins w:id="597" w:author="최광열" w:date="2023-10-28T16:14:00Z">
        <w:r w:rsidR="00B82261">
          <w:rPr>
            <w:rFonts w:ascii="Calibri" w:hAnsi="Calibri" w:cs="Calibri" w:hint="eastAsia"/>
            <w:sz w:val="20"/>
            <w:szCs w:val="20"/>
            <w:lang w:val="en-US"/>
          </w:rPr>
          <w:t>각각의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>명령어는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>아래에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>정리되어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 xml:space="preserve"> </w:t>
        </w:r>
        <w:r w:rsidR="00B82261">
          <w:rPr>
            <w:rFonts w:ascii="Calibri" w:hAnsi="Calibri" w:cs="Calibri" w:hint="eastAsia"/>
            <w:sz w:val="20"/>
            <w:szCs w:val="20"/>
            <w:lang w:val="en-US"/>
          </w:rPr>
          <w:t>있</w:t>
        </w:r>
        <w:r w:rsidR="00C857E0">
          <w:rPr>
            <w:rFonts w:ascii="Calibri" w:hAnsi="Calibri" w:cs="Calibri" w:hint="eastAsia"/>
            <w:sz w:val="20"/>
            <w:szCs w:val="20"/>
            <w:lang w:val="en-US"/>
          </w:rPr>
          <w:t>다</w:t>
        </w:r>
        <w:r w:rsidR="00C857E0">
          <w:rPr>
            <w:rFonts w:ascii="Calibri" w:hAnsi="Calibri" w:cs="Calibri" w:hint="eastAsia"/>
            <w:sz w:val="20"/>
            <w:szCs w:val="20"/>
            <w:lang w:val="en-US"/>
          </w:rPr>
          <w:t>.</w:t>
        </w:r>
      </w:ins>
    </w:p>
    <w:p w14:paraId="506BD1C9" w14:textId="77777777" w:rsidR="00DF3034" w:rsidRDefault="00DF3034" w:rsidP="00193AF6">
      <w:pPr>
        <w:widowControl w:val="0"/>
        <w:spacing w:line="240" w:lineRule="auto"/>
        <w:ind w:firstLine="195"/>
        <w:jc w:val="both"/>
        <w:rPr>
          <w:ins w:id="598" w:author="최광열" w:date="2023-10-28T17:02:00Z"/>
          <w:rFonts w:ascii="Calibri" w:hAnsi="Calibri" w:cs="Calibri" w:hint="eastAsia"/>
          <w:sz w:val="20"/>
          <w:szCs w:val="2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C4212" w14:paraId="040A1A28" w14:textId="77777777" w:rsidTr="007C4212">
        <w:trPr>
          <w:ins w:id="599" w:author="최광열" w:date="2023-10-28T17:02:00Z"/>
        </w:trPr>
        <w:tc>
          <w:tcPr>
            <w:tcW w:w="9019" w:type="dxa"/>
          </w:tcPr>
          <w:p w14:paraId="1E74C6EE" w14:textId="77777777" w:rsidR="00052A81" w:rsidRDefault="00746FC5" w:rsidP="00746FC5">
            <w:pPr>
              <w:widowControl w:val="0"/>
              <w:jc w:val="both"/>
              <w:rPr>
                <w:ins w:id="600" w:author="최광열" w:date="2023-10-28T17:04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601" w:author="최광열" w:date="2023-10-28T17:04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BIN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save_binary#{entry_point}#{stack_start}#{stack_end}#{heap_start}</w:t>
              </w:r>
            </w:ins>
          </w:p>
          <w:p w14:paraId="3834C6A8" w14:textId="62E24B6F" w:rsidR="00746FC5" w:rsidRDefault="00746FC5" w:rsidP="00746FC5">
            <w:pPr>
              <w:widowControl w:val="0"/>
              <w:jc w:val="both"/>
              <w:rPr>
                <w:ins w:id="602" w:author="최광열" w:date="2023-10-28T17:04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603" w:author="최광열" w:date="2023-10-28T17:04:00Z"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{heap_end} #{len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 xml:space="preserve">gth of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data_packets}#!EOL</w:t>
              </w:r>
            </w:ins>
          </w:p>
          <w:p w14:paraId="5BB5E4C2" w14:textId="77777777" w:rsidR="00746FC5" w:rsidRPr="003D7A4A" w:rsidRDefault="00746FC5" w:rsidP="00746FC5">
            <w:pPr>
              <w:widowControl w:val="0"/>
              <w:jc w:val="both"/>
              <w:rPr>
                <w:ins w:id="604" w:author="최광열" w:date="2023-10-28T17:04:00Z"/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</w:pPr>
          </w:p>
          <w:p w14:paraId="6C15DC7C" w14:textId="63EB469A" w:rsidR="00746FC5" w:rsidRDefault="00746FC5" w:rsidP="00746FC5">
            <w:pPr>
              <w:widowControl w:val="0"/>
              <w:ind w:leftChars="100" w:left="220" w:firstLineChars="50" w:firstLine="100"/>
              <w:jc w:val="both"/>
              <w:rPr>
                <w:ins w:id="605" w:author="최광열" w:date="2023-10-28T17:04:00Z"/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ins w:id="606" w:author="최광열" w:date="2023-10-28T17:04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E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LF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파일의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binary code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를 D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RAM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에 저장하는 명령어이다.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해당 명령어를 입력한 이후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 b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inary mode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가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1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로 바뀐 후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#0</w:t>
              </w:r>
              <w:r w:rsidRPr="003D7A4A">
                <w:rPr>
                  <w:rFonts w:ascii="맑은 고딕" w:eastAsia="맑은 고딕" w:hAnsi="맑은 고딕" w:cs="맑은 고딕" w:hint="eastAsia"/>
                  <w:b/>
                  <w:sz w:val="20"/>
                  <w:szCs w:val="20"/>
                  <w:lang w:val="en-US"/>
                </w:rPr>
                <w:t>x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16#0x72…#!EOL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형태의 데이터를 </w:t>
              </w:r>
            </w:ins>
            <w:ins w:id="607" w:author="최광열" w:date="2023-10-28T17:07:00Z">
              <w:r w:rsidR="003B616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{l</w:t>
              </w:r>
            </w:ins>
            <w:ins w:id="608" w:author="최광열" w:date="2023-10-28T17:04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en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 xml:space="preserve">gth of 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data_packets</w:t>
              </w:r>
            </w:ins>
            <w:ins w:id="609" w:author="최광열" w:date="2023-10-28T17:07:00Z">
              <w:r w:rsidR="003B616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}</w:t>
              </w:r>
            </w:ins>
            <w:ins w:id="610" w:author="최광열" w:date="2023-10-28T17:04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만큼 전송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한다.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모든 데이터가 전송된 이후에는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binary mode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가 다시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0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으로 초기화 된다.</w:t>
              </w:r>
            </w:ins>
          </w:p>
          <w:p w14:paraId="1DB88479" w14:textId="77777777" w:rsidR="00746FC5" w:rsidRPr="003D7A4A" w:rsidRDefault="00746FC5" w:rsidP="00746FC5">
            <w:pPr>
              <w:widowControl w:val="0"/>
              <w:ind w:firstLine="195"/>
              <w:jc w:val="both"/>
              <w:rPr>
                <w:ins w:id="611" w:author="최광열" w:date="2023-10-28T17:04:00Z"/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</w:p>
          <w:p w14:paraId="4ABEE083" w14:textId="77777777" w:rsidR="00746FC5" w:rsidRPr="003D7A4A" w:rsidRDefault="00746FC5" w:rsidP="00746FC5">
            <w:pPr>
              <w:widowControl w:val="0"/>
              <w:jc w:val="both"/>
              <w:rPr>
                <w:ins w:id="612" w:author="최광열" w:date="2023-10-28T17:04:00Z"/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ins w:id="613" w:author="최광열" w:date="2023-10-28T17:04:00Z"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BIN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</w:t>
              </w:r>
              <w:r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run_binary</w:t>
              </w:r>
              <w:r w:rsidRPr="003D7A4A">
                <w:rPr>
                  <w:rFonts w:ascii="맑은 고딕" w:eastAsia="맑은 고딕" w:hAnsi="맑은 고딕" w:cs="맑은 고딕"/>
                  <w:b/>
                  <w:sz w:val="20"/>
                  <w:szCs w:val="20"/>
                  <w:lang w:val="en-US"/>
                </w:rPr>
                <w:t>#!EOL</w:t>
              </w:r>
            </w:ins>
          </w:p>
          <w:p w14:paraId="17B7D12B" w14:textId="77777777" w:rsidR="00746FC5" w:rsidRPr="00F51EBD" w:rsidRDefault="00746FC5" w:rsidP="00746FC5">
            <w:pPr>
              <w:widowControl w:val="0"/>
              <w:jc w:val="both"/>
              <w:rPr>
                <w:ins w:id="614" w:author="최광열" w:date="2023-10-28T17:04:00Z"/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  <w:p w14:paraId="01E00E5B" w14:textId="69A61125" w:rsidR="00746FC5" w:rsidRPr="00644F11" w:rsidRDefault="00746FC5" w:rsidP="00746FC5">
            <w:pPr>
              <w:widowControl w:val="0"/>
              <w:ind w:leftChars="100" w:left="220" w:firstLineChars="50" w:firstLine="100"/>
              <w:jc w:val="both"/>
              <w:rPr>
                <w:ins w:id="615" w:author="최광열" w:date="2023-10-28T17:04:00Z"/>
                <w:sz w:val="20"/>
                <w:szCs w:val="20"/>
                <w:lang w:val="en-US"/>
              </w:rPr>
            </w:pPr>
            <w:ins w:id="616" w:author="최광열" w:date="2023-10-28T17:04:00Z"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D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RAM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에 저장되어 있는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ELF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파일로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jump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 xml:space="preserve">하여 </w:t>
              </w:r>
              <w:r>
                <w:rPr>
                  <w:rFonts w:ascii="맑은 고딕" w:eastAsia="맑은 고딕" w:hAnsi="맑은 고딕" w:cs="맑은 고딕"/>
                  <w:sz w:val="20"/>
                  <w:szCs w:val="20"/>
                  <w:lang w:val="en-US"/>
                </w:rPr>
                <w:t>ELF</w:t>
              </w:r>
              <w:r>
                <w:rPr>
                  <w:rFonts w:ascii="맑은 고딕" w:eastAsia="맑은 고딕" w:hAnsi="맑은 고딕" w:cs="맑은 고딕" w:hint="eastAsia"/>
                  <w:sz w:val="20"/>
                  <w:szCs w:val="20"/>
                  <w:lang w:val="en-US"/>
                </w:rPr>
                <w:t>파일을 실행한다.</w:t>
              </w:r>
            </w:ins>
          </w:p>
          <w:p w14:paraId="2D21C833" w14:textId="77777777" w:rsidR="007C4212" w:rsidRDefault="007C4212" w:rsidP="00193AF6">
            <w:pPr>
              <w:widowControl w:val="0"/>
              <w:jc w:val="both"/>
              <w:rPr>
                <w:ins w:id="617" w:author="최광열" w:date="2023-10-28T17:02:00Z"/>
                <w:rFonts w:ascii="Calibri" w:hAnsi="Calibri" w:cs="Calibri" w:hint="eastAsia"/>
                <w:sz w:val="20"/>
                <w:szCs w:val="20"/>
                <w:lang w:val="en-US"/>
              </w:rPr>
            </w:pPr>
          </w:p>
        </w:tc>
      </w:tr>
    </w:tbl>
    <w:p w14:paraId="2D6A2C66" w14:textId="0604D3EB" w:rsidR="004676AB" w:rsidRDefault="004676AB" w:rsidP="00DF3034">
      <w:pPr>
        <w:widowControl w:val="0"/>
        <w:spacing w:line="240" w:lineRule="auto"/>
        <w:rPr>
          <w:ins w:id="618" w:author="최광열" w:date="2023-10-28T16:15:00Z"/>
          <w:rFonts w:ascii="Calibri" w:hAnsi="Calibri" w:cs="Calibri" w:hint="eastAsia"/>
          <w:sz w:val="20"/>
          <w:szCs w:val="20"/>
          <w:lang w:val="en-US"/>
        </w:rPr>
        <w:pPrChange w:id="619" w:author="최광열" w:date="2023-10-28T17:04:00Z">
          <w:pPr>
            <w:widowControl w:val="0"/>
            <w:spacing w:line="240" w:lineRule="auto"/>
            <w:ind w:firstLine="195"/>
            <w:jc w:val="both"/>
          </w:pPr>
        </w:pPrChange>
      </w:pPr>
    </w:p>
    <w:p w14:paraId="6B4829F6" w14:textId="77777777" w:rsidR="001E2205" w:rsidRPr="00F51EBD" w:rsidRDefault="0091185E" w:rsidP="001E2205">
      <w:pPr>
        <w:pStyle w:val="1"/>
        <w:rPr>
          <w:ins w:id="620" w:author="최광열" w:date="2023-10-27T16:30:00Z"/>
          <w:sz w:val="28"/>
          <w:szCs w:val="28"/>
          <w:lang w:val="en-US"/>
        </w:rPr>
      </w:pPr>
      <w:bookmarkStart w:id="621" w:name="_Toc149405306"/>
      <w:ins w:id="622" w:author="최광열" w:date="2023-10-27T16:28:00Z">
        <w:r>
          <w:rPr>
            <w:rFonts w:hint="eastAsia"/>
            <w:sz w:val="28"/>
            <w:szCs w:val="28"/>
            <w:lang w:val="en-US"/>
          </w:rPr>
          <w:lastRenderedPageBreak/>
          <w:t>4.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Experiment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Side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Software</w:t>
        </w:r>
      </w:ins>
      <w:bookmarkEnd w:id="621"/>
    </w:p>
    <w:p w14:paraId="50ECFD5C" w14:textId="59173999" w:rsidR="00EB75B5" w:rsidRPr="00F51EBD" w:rsidRDefault="001E2205" w:rsidP="00CE6F98">
      <w:pPr>
        <w:pStyle w:val="2"/>
        <w:widowControl w:val="0"/>
        <w:spacing w:line="240" w:lineRule="auto"/>
        <w:jc w:val="both"/>
        <w:rPr>
          <w:ins w:id="623" w:author="최광열" w:date="2023-10-27T16:29:00Z"/>
          <w:sz w:val="28"/>
          <w:szCs w:val="28"/>
          <w:lang w:val="en-US"/>
        </w:rPr>
        <w:pPrChange w:id="624" w:author="최광열" w:date="2023-10-28T15:18:00Z">
          <w:pPr>
            <w:pStyle w:val="1"/>
          </w:pPr>
        </w:pPrChange>
      </w:pPr>
      <w:ins w:id="625" w:author="최광열" w:date="2023-10-27T16:30:00Z">
        <w:r w:rsidRPr="00F51EBD">
          <w:rPr>
            <w:sz w:val="26"/>
            <w:szCs w:val="26"/>
            <w:lang w:val="en-US"/>
          </w:rPr>
          <w:t xml:space="preserve"> </w:t>
        </w:r>
        <w:bookmarkStart w:id="626" w:name="_Toc149405307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1.</w:t>
        </w:r>
      </w:ins>
      <w:ins w:id="627" w:author="최광열" w:date="2023-10-28T15:18:00Z">
        <w:r w:rsidR="00CE6F98">
          <w:rPr>
            <w:rFonts w:hint="eastAsia"/>
            <w:sz w:val="26"/>
            <w:szCs w:val="26"/>
            <w:lang w:val="en-US"/>
          </w:rPr>
          <w:t>Compiler</w:t>
        </w:r>
      </w:ins>
      <w:bookmarkEnd w:id="626"/>
    </w:p>
    <w:p w14:paraId="29A47ED6" w14:textId="51180C46" w:rsidR="00CE6F98" w:rsidRPr="003D7A4A" w:rsidRDefault="00EB75B5" w:rsidP="00CE6F98">
      <w:pPr>
        <w:pStyle w:val="2"/>
        <w:widowControl w:val="0"/>
        <w:spacing w:line="240" w:lineRule="auto"/>
        <w:jc w:val="both"/>
        <w:rPr>
          <w:ins w:id="628" w:author="최광열" w:date="2023-10-28T15:18:00Z"/>
          <w:sz w:val="24"/>
          <w:szCs w:val="24"/>
          <w:lang w:val="en-US"/>
        </w:rPr>
        <w:pPrChange w:id="629" w:author="최광열" w:date="2023-10-28T15:18:00Z">
          <w:pPr>
            <w:pStyle w:val="3"/>
          </w:pPr>
        </w:pPrChange>
      </w:pPr>
      <w:ins w:id="630" w:author="최광열" w:date="2023-10-27T16:29:00Z">
        <w:r w:rsidRPr="00F51EBD">
          <w:rPr>
            <w:sz w:val="26"/>
            <w:szCs w:val="26"/>
            <w:lang w:val="en-US"/>
          </w:rPr>
          <w:t xml:space="preserve"> </w:t>
        </w:r>
        <w:bookmarkStart w:id="631" w:name="_Toc149405308"/>
        <w:r>
          <w:rPr>
            <w:rFonts w:hint="eastAsia"/>
            <w:sz w:val="26"/>
            <w:szCs w:val="26"/>
            <w:lang w:val="en-US"/>
          </w:rPr>
          <w:t>4</w:t>
        </w:r>
        <w:r w:rsidRPr="00F51EBD">
          <w:rPr>
            <w:sz w:val="26"/>
            <w:szCs w:val="26"/>
            <w:lang w:val="en-US"/>
          </w:rPr>
          <w:t>.</w:t>
        </w:r>
      </w:ins>
      <w:ins w:id="632" w:author="최광열" w:date="2023-10-28T15:18:00Z">
        <w:r w:rsidR="00CE6F98">
          <w:rPr>
            <w:rFonts w:hint="eastAsia"/>
            <w:sz w:val="26"/>
            <w:szCs w:val="26"/>
            <w:lang w:val="en-US"/>
          </w:rPr>
          <w:t>2</w:t>
        </w:r>
      </w:ins>
      <w:ins w:id="633" w:author="최광열" w:date="2023-10-27T16:29:00Z">
        <w:r>
          <w:rPr>
            <w:rFonts w:hint="eastAsia"/>
            <w:sz w:val="26"/>
            <w:szCs w:val="26"/>
            <w:lang w:val="en-US"/>
          </w:rPr>
          <w:t>.</w:t>
        </w:r>
      </w:ins>
      <w:ins w:id="634" w:author="최광열" w:date="2023-10-28T15:18:00Z">
        <w:r w:rsidR="00CE6F98">
          <w:rPr>
            <w:rFonts w:hint="eastAsia"/>
            <w:sz w:val="26"/>
            <w:szCs w:val="26"/>
            <w:lang w:val="en-US"/>
          </w:rPr>
          <w:t>Devices</w:t>
        </w:r>
        <w:bookmarkEnd w:id="631"/>
      </w:ins>
    </w:p>
    <w:p w14:paraId="494A20E6" w14:textId="26E33116" w:rsidR="00CE6F98" w:rsidRPr="003D7A4A" w:rsidRDefault="00CE6F98" w:rsidP="00CE6F98">
      <w:pPr>
        <w:pStyle w:val="3"/>
        <w:rPr>
          <w:ins w:id="635" w:author="최광열" w:date="2023-10-28T15:18:00Z"/>
          <w:rFonts w:hint="eastAsia"/>
          <w:color w:val="auto"/>
          <w:sz w:val="24"/>
          <w:szCs w:val="24"/>
          <w:lang w:val="en-US"/>
        </w:rPr>
      </w:pPr>
      <w:ins w:id="636" w:author="최광열" w:date="2023-10-28T15:18:00Z">
        <w:r w:rsidRPr="003D7A4A">
          <w:rPr>
            <w:color w:val="auto"/>
            <w:sz w:val="24"/>
            <w:szCs w:val="24"/>
            <w:lang w:val="en-US"/>
          </w:rPr>
          <w:t xml:space="preserve"> </w:t>
        </w:r>
        <w:bookmarkStart w:id="637" w:name="_Toc149405309"/>
        <w:r w:rsidRPr="003D7A4A">
          <w:rPr>
            <w:rFonts w:hint="eastAsia"/>
            <w:color w:val="auto"/>
            <w:sz w:val="24"/>
            <w:szCs w:val="24"/>
            <w:lang w:val="en-US"/>
          </w:rPr>
          <w:t>4</w:t>
        </w:r>
        <w:r w:rsidRPr="003D7A4A">
          <w:rPr>
            <w:color w:val="auto"/>
            <w:sz w:val="24"/>
            <w:szCs w:val="24"/>
            <w:lang w:val="en-US"/>
          </w:rPr>
          <w:t>.</w:t>
        </w:r>
        <w:r w:rsidRPr="003D7A4A">
          <w:rPr>
            <w:rFonts w:hint="eastAsia"/>
            <w:color w:val="auto"/>
            <w:sz w:val="24"/>
            <w:szCs w:val="24"/>
            <w:lang w:val="en-US"/>
          </w:rPr>
          <w:t>2.</w:t>
        </w:r>
        <w:r>
          <w:rPr>
            <w:rFonts w:hint="eastAsia"/>
            <w:color w:val="auto"/>
            <w:sz w:val="24"/>
            <w:szCs w:val="24"/>
            <w:lang w:val="en-US"/>
          </w:rPr>
          <w:t>1.DAC</w:t>
        </w:r>
        <w:bookmarkEnd w:id="637"/>
      </w:ins>
    </w:p>
    <w:p w14:paraId="3BDCE5C8" w14:textId="77777777" w:rsidR="00CE6F98" w:rsidRPr="003D7A4A" w:rsidRDefault="00CE6F98" w:rsidP="00CE6F98">
      <w:pPr>
        <w:pStyle w:val="3"/>
        <w:rPr>
          <w:ins w:id="638" w:author="최광열" w:date="2023-10-28T15:18:00Z"/>
          <w:color w:val="auto"/>
          <w:sz w:val="24"/>
          <w:szCs w:val="24"/>
          <w:lang w:val="en-US"/>
        </w:rPr>
      </w:pPr>
      <w:ins w:id="639" w:author="최광열" w:date="2023-10-28T15:18:00Z">
        <w:r w:rsidRPr="003D7A4A">
          <w:rPr>
            <w:color w:val="auto"/>
            <w:sz w:val="24"/>
            <w:szCs w:val="24"/>
            <w:lang w:val="en-US"/>
          </w:rPr>
          <w:t xml:space="preserve"> </w:t>
        </w:r>
        <w:bookmarkStart w:id="640" w:name="_Toc149405310"/>
        <w:r w:rsidRPr="003D7A4A">
          <w:rPr>
            <w:rFonts w:hint="eastAsia"/>
            <w:color w:val="auto"/>
            <w:sz w:val="24"/>
            <w:szCs w:val="24"/>
            <w:lang w:val="en-US"/>
          </w:rPr>
          <w:t>4</w:t>
        </w:r>
        <w:r w:rsidRPr="003D7A4A">
          <w:rPr>
            <w:color w:val="auto"/>
            <w:sz w:val="24"/>
            <w:szCs w:val="24"/>
            <w:lang w:val="en-US"/>
          </w:rPr>
          <w:t>.</w:t>
        </w:r>
        <w:r w:rsidRPr="003D7A4A">
          <w:rPr>
            <w:rFonts w:hint="eastAsia"/>
            <w:color w:val="auto"/>
            <w:sz w:val="24"/>
            <w:szCs w:val="24"/>
            <w:lang w:val="en-US"/>
          </w:rPr>
          <w:t>2.</w:t>
        </w:r>
        <w:r>
          <w:rPr>
            <w:rFonts w:hint="eastAsia"/>
            <w:color w:val="auto"/>
            <w:sz w:val="24"/>
            <w:szCs w:val="24"/>
            <w:lang w:val="en-US"/>
          </w:rPr>
          <w:t>2.</w:t>
        </w:r>
        <w:r w:rsidRPr="003D7A4A">
          <w:rPr>
            <w:rFonts w:hint="eastAsia"/>
            <w:color w:val="auto"/>
            <w:sz w:val="24"/>
            <w:szCs w:val="24"/>
            <w:lang w:val="en-US"/>
          </w:rPr>
          <w:t>TTL</w:t>
        </w:r>
        <w:bookmarkEnd w:id="640"/>
      </w:ins>
    </w:p>
    <w:p w14:paraId="1C5A2E27" w14:textId="11B00B0C" w:rsidR="005F7FFC" w:rsidRPr="000D0616" w:rsidRDefault="005F7FFC" w:rsidP="00CE6F98">
      <w:pPr>
        <w:pStyle w:val="3"/>
        <w:rPr>
          <w:ins w:id="641" w:author="최광열" w:date="2023-10-28T15:17:00Z"/>
          <w:color w:val="auto"/>
          <w:sz w:val="24"/>
          <w:szCs w:val="24"/>
          <w:lang w:val="en-US"/>
          <w:rPrChange w:id="642" w:author="최광열" w:date="2023-10-28T15:17:00Z">
            <w:rPr>
              <w:ins w:id="643" w:author="최광열" w:date="2023-10-28T15:17:00Z"/>
              <w:sz w:val="28"/>
              <w:szCs w:val="28"/>
              <w:lang w:val="en-US"/>
            </w:rPr>
          </w:rPrChange>
        </w:rPr>
        <w:pPrChange w:id="644" w:author="최광열" w:date="2023-10-28T15:17:00Z">
          <w:pPr>
            <w:pStyle w:val="2"/>
            <w:widowControl w:val="0"/>
            <w:spacing w:line="240" w:lineRule="auto"/>
            <w:jc w:val="both"/>
          </w:pPr>
        </w:pPrChange>
      </w:pPr>
      <w:ins w:id="645" w:author="최광열" w:date="2023-10-28T15:17:00Z">
        <w:r w:rsidRPr="000D0616">
          <w:rPr>
            <w:color w:val="auto"/>
            <w:sz w:val="24"/>
            <w:szCs w:val="24"/>
            <w:lang w:val="en-US"/>
            <w:rPrChange w:id="646" w:author="최광열" w:date="2023-10-28T15:17:00Z">
              <w:rPr>
                <w:lang w:val="en-US"/>
              </w:rPr>
            </w:rPrChange>
          </w:rPr>
          <w:t xml:space="preserve"> </w:t>
        </w:r>
        <w:bookmarkStart w:id="647" w:name="_Toc149405311"/>
        <w:r w:rsidRPr="000D0616">
          <w:rPr>
            <w:rFonts w:hint="eastAsia"/>
            <w:color w:val="auto"/>
            <w:sz w:val="24"/>
            <w:szCs w:val="24"/>
            <w:lang w:val="en-US"/>
            <w:rPrChange w:id="648" w:author="최광열" w:date="2023-10-28T15:17:00Z">
              <w:rPr>
                <w:rFonts w:hint="eastAsia"/>
                <w:lang w:val="en-US"/>
              </w:rPr>
            </w:rPrChange>
          </w:rPr>
          <w:t>4</w:t>
        </w:r>
        <w:r w:rsidRPr="000D0616">
          <w:rPr>
            <w:color w:val="auto"/>
            <w:sz w:val="24"/>
            <w:szCs w:val="24"/>
            <w:lang w:val="en-US"/>
            <w:rPrChange w:id="649" w:author="최광열" w:date="2023-10-28T15:17:00Z">
              <w:rPr>
                <w:lang w:val="en-US"/>
              </w:rPr>
            </w:rPrChange>
          </w:rPr>
          <w:t>.</w:t>
        </w:r>
      </w:ins>
      <w:ins w:id="650" w:author="최광열" w:date="2023-10-28T15:18:00Z">
        <w:r w:rsidR="00CE6F98">
          <w:rPr>
            <w:rFonts w:hint="eastAsia"/>
            <w:color w:val="auto"/>
            <w:sz w:val="24"/>
            <w:szCs w:val="24"/>
            <w:lang w:val="en-US"/>
          </w:rPr>
          <w:t>2.</w:t>
        </w:r>
      </w:ins>
      <w:ins w:id="651" w:author="최광열" w:date="2023-10-28T15:17:00Z">
        <w:r w:rsidRPr="000D0616">
          <w:rPr>
            <w:rFonts w:hint="eastAsia"/>
            <w:color w:val="auto"/>
            <w:sz w:val="24"/>
            <w:szCs w:val="24"/>
            <w:lang w:val="en-US"/>
            <w:rPrChange w:id="652" w:author="최광열" w:date="2023-10-28T15:17:00Z">
              <w:rPr>
                <w:rFonts w:hint="eastAsia"/>
                <w:lang w:val="en-US"/>
              </w:rPr>
            </w:rPrChange>
          </w:rPr>
          <w:t>3.TTLx8</w:t>
        </w:r>
        <w:bookmarkEnd w:id="647"/>
      </w:ins>
    </w:p>
    <w:p w14:paraId="29C06505" w14:textId="05428485" w:rsidR="005F7FFC" w:rsidRPr="000D0616" w:rsidRDefault="005F7FFC" w:rsidP="005309B3">
      <w:pPr>
        <w:pStyle w:val="3"/>
        <w:rPr>
          <w:ins w:id="653" w:author="최광열" w:date="2023-10-27T16:29:00Z"/>
          <w:rFonts w:hint="eastAsia"/>
          <w:color w:val="auto"/>
          <w:sz w:val="24"/>
          <w:szCs w:val="24"/>
          <w:lang w:val="en-US"/>
          <w:rPrChange w:id="654" w:author="최광열" w:date="2023-10-28T15:17:00Z">
            <w:rPr>
              <w:ins w:id="655" w:author="최광열" w:date="2023-10-27T16:29:00Z"/>
              <w:sz w:val="26"/>
              <w:szCs w:val="26"/>
              <w:lang w:val="en-US"/>
            </w:rPr>
          </w:rPrChange>
        </w:rPr>
        <w:pPrChange w:id="656" w:author="최광열" w:date="2023-10-28T15:17:00Z">
          <w:pPr>
            <w:pStyle w:val="2"/>
            <w:widowControl w:val="0"/>
            <w:spacing w:line="240" w:lineRule="auto"/>
            <w:jc w:val="both"/>
          </w:pPr>
        </w:pPrChange>
      </w:pPr>
      <w:ins w:id="657" w:author="최광열" w:date="2023-10-28T15:17:00Z">
        <w:r w:rsidRPr="000D0616">
          <w:rPr>
            <w:color w:val="auto"/>
            <w:sz w:val="24"/>
            <w:szCs w:val="24"/>
            <w:lang w:val="en-US"/>
            <w:rPrChange w:id="658" w:author="최광열" w:date="2023-10-28T15:17:00Z">
              <w:rPr>
                <w:lang w:val="en-US"/>
              </w:rPr>
            </w:rPrChange>
          </w:rPr>
          <w:t xml:space="preserve"> </w:t>
        </w:r>
        <w:bookmarkStart w:id="659" w:name="_Toc149405312"/>
        <w:r w:rsidRPr="000D0616">
          <w:rPr>
            <w:rFonts w:hint="eastAsia"/>
            <w:color w:val="auto"/>
            <w:sz w:val="24"/>
            <w:szCs w:val="24"/>
            <w:lang w:val="en-US"/>
            <w:rPrChange w:id="660" w:author="최광열" w:date="2023-10-28T15:17:00Z">
              <w:rPr>
                <w:rFonts w:hint="eastAsia"/>
                <w:lang w:val="en-US"/>
              </w:rPr>
            </w:rPrChange>
          </w:rPr>
          <w:t>4</w:t>
        </w:r>
        <w:r w:rsidRPr="000D0616">
          <w:rPr>
            <w:color w:val="auto"/>
            <w:sz w:val="24"/>
            <w:szCs w:val="24"/>
            <w:lang w:val="en-US"/>
            <w:rPrChange w:id="661" w:author="최광열" w:date="2023-10-28T15:17:00Z">
              <w:rPr>
                <w:lang w:val="en-US"/>
              </w:rPr>
            </w:rPrChange>
          </w:rPr>
          <w:t>.</w:t>
        </w:r>
      </w:ins>
      <w:ins w:id="662" w:author="최광열" w:date="2023-10-28T15:18:00Z">
        <w:r w:rsidR="00CE6F98">
          <w:rPr>
            <w:rFonts w:hint="eastAsia"/>
            <w:color w:val="auto"/>
            <w:sz w:val="24"/>
            <w:szCs w:val="24"/>
            <w:lang w:val="en-US"/>
          </w:rPr>
          <w:t>2.</w:t>
        </w:r>
      </w:ins>
      <w:ins w:id="663" w:author="최광열" w:date="2023-10-28T15:17:00Z">
        <w:r w:rsidRPr="000D0616">
          <w:rPr>
            <w:rFonts w:hint="eastAsia"/>
            <w:color w:val="auto"/>
            <w:sz w:val="24"/>
            <w:szCs w:val="24"/>
            <w:lang w:val="en-US"/>
            <w:rPrChange w:id="664" w:author="최광열" w:date="2023-10-28T15:17:00Z">
              <w:rPr>
                <w:rFonts w:hint="eastAsia"/>
                <w:lang w:val="en-US"/>
              </w:rPr>
            </w:rPrChange>
          </w:rPr>
          <w:t>4.TimeController</w:t>
        </w:r>
      </w:ins>
      <w:bookmarkEnd w:id="659"/>
    </w:p>
    <w:p w14:paraId="4DEA3182" w14:textId="40748597" w:rsidR="00123B47" w:rsidRDefault="00123B47">
      <w:pPr>
        <w:rPr>
          <w:ins w:id="665" w:author="최광열" w:date="2023-10-27T16:35:00Z"/>
          <w:lang w:val="en-US"/>
        </w:rPr>
      </w:pPr>
    </w:p>
    <w:p w14:paraId="0B399842" w14:textId="23D922AF" w:rsidR="00CC4DFB" w:rsidRPr="00F51EBD" w:rsidRDefault="00C12276">
      <w:pPr>
        <w:pStyle w:val="1"/>
        <w:rPr>
          <w:ins w:id="666" w:author="최광열" w:date="2023-10-27T16:36:00Z"/>
          <w:sz w:val="28"/>
          <w:szCs w:val="28"/>
          <w:lang w:val="en-US"/>
        </w:rPr>
      </w:pPr>
      <w:bookmarkStart w:id="667" w:name="_Toc149405313"/>
      <w:ins w:id="668" w:author="최광열" w:date="2023-10-27T16:35:00Z">
        <w:r>
          <w:rPr>
            <w:rFonts w:hint="eastAsia"/>
            <w:sz w:val="28"/>
            <w:szCs w:val="28"/>
            <w:lang w:val="en-US"/>
          </w:rPr>
          <w:t>5.</w:t>
        </w:r>
        <w:r>
          <w:rPr>
            <w:sz w:val="28"/>
            <w:szCs w:val="28"/>
            <w:lang w:val="en-US"/>
          </w:rPr>
          <w:t xml:space="preserve"> </w:t>
        </w:r>
      </w:ins>
      <w:ins w:id="669" w:author="최광열" w:date="2023-10-27T16:36:00Z">
        <w:r>
          <w:rPr>
            <w:rFonts w:hint="eastAsia"/>
            <w:sz w:val="28"/>
            <w:szCs w:val="28"/>
            <w:lang w:val="en-US"/>
          </w:rPr>
          <w:t>Project</w:t>
        </w:r>
        <w:r>
          <w:rPr>
            <w:sz w:val="28"/>
            <w:szCs w:val="28"/>
            <w:lang w:val="en-US"/>
          </w:rPr>
          <w:t xml:space="preserve"> </w:t>
        </w:r>
        <w:r>
          <w:rPr>
            <w:rFonts w:hint="eastAsia"/>
            <w:sz w:val="28"/>
            <w:szCs w:val="28"/>
            <w:lang w:val="en-US"/>
          </w:rPr>
          <w:t>Creation</w:t>
        </w:r>
        <w:bookmarkEnd w:id="667"/>
      </w:ins>
    </w:p>
    <w:p w14:paraId="09D16AF4" w14:textId="799B0F5E" w:rsidR="00CC4DFB" w:rsidRPr="00F51EBD" w:rsidRDefault="00CC4DFB">
      <w:pPr>
        <w:pStyle w:val="2"/>
        <w:widowControl w:val="0"/>
        <w:spacing w:line="240" w:lineRule="auto"/>
        <w:jc w:val="both"/>
        <w:rPr>
          <w:ins w:id="670" w:author="최광열" w:date="2023-10-27T16:36:00Z"/>
          <w:sz w:val="28"/>
          <w:szCs w:val="28"/>
          <w:lang w:val="en-US"/>
        </w:rPr>
        <w:pPrChange w:id="671" w:author="최광열" w:date="2023-10-27T16:36:00Z">
          <w:pPr>
            <w:pStyle w:val="1"/>
          </w:pPr>
        </w:pPrChange>
      </w:pPr>
      <w:ins w:id="672" w:author="최광열" w:date="2023-10-27T16:36:00Z">
        <w:r w:rsidRPr="00F51EBD">
          <w:rPr>
            <w:sz w:val="26"/>
            <w:szCs w:val="26"/>
            <w:lang w:val="en-US"/>
          </w:rPr>
          <w:t xml:space="preserve"> </w:t>
        </w:r>
        <w:bookmarkStart w:id="673" w:name="_Toc149405314"/>
        <w:r>
          <w:rPr>
            <w:rFonts w:hint="eastAsia"/>
            <w:sz w:val="26"/>
            <w:szCs w:val="26"/>
            <w:lang w:val="en-US"/>
          </w:rPr>
          <w:t>5</w:t>
        </w:r>
        <w:r w:rsidRPr="00F51EBD">
          <w:rPr>
            <w:sz w:val="26"/>
            <w:szCs w:val="26"/>
            <w:lang w:val="en-US"/>
          </w:rPr>
          <w:t>.</w:t>
        </w:r>
        <w:r>
          <w:rPr>
            <w:rFonts w:hint="eastAsia"/>
            <w:sz w:val="26"/>
            <w:szCs w:val="26"/>
            <w:lang w:val="en-US"/>
          </w:rPr>
          <w:t>1.</w:t>
        </w:r>
        <w:r w:rsidR="00D20376">
          <w:rPr>
            <w:rFonts w:hint="eastAsia"/>
            <w:sz w:val="26"/>
            <w:szCs w:val="26"/>
            <w:lang w:val="en-US"/>
          </w:rPr>
          <w:t>Vivado</w:t>
        </w:r>
        <w:r w:rsidR="00D20376">
          <w:rPr>
            <w:sz w:val="26"/>
            <w:szCs w:val="26"/>
            <w:lang w:val="en-US"/>
          </w:rPr>
          <w:t xml:space="preserve"> </w:t>
        </w:r>
        <w:r w:rsidR="00D20376">
          <w:rPr>
            <w:rFonts w:hint="eastAsia"/>
            <w:sz w:val="26"/>
            <w:szCs w:val="26"/>
            <w:lang w:val="en-US"/>
          </w:rPr>
          <w:t>Creation</w:t>
        </w:r>
        <w:bookmarkEnd w:id="673"/>
      </w:ins>
    </w:p>
    <w:p w14:paraId="5135D941" w14:textId="0D0DF386" w:rsidR="00BB35BB" w:rsidRPr="00CC4DFB" w:rsidRDefault="00CC4DFB">
      <w:pPr>
        <w:pStyle w:val="2"/>
        <w:widowControl w:val="0"/>
        <w:spacing w:line="240" w:lineRule="auto"/>
        <w:jc w:val="both"/>
        <w:rPr>
          <w:ins w:id="674" w:author="최광열" w:date="2023-10-27T16:35:00Z"/>
          <w:sz w:val="28"/>
          <w:szCs w:val="28"/>
          <w:lang w:val="en-US"/>
          <w:rPrChange w:id="675" w:author="최광열" w:date="2023-10-27T16:36:00Z">
            <w:rPr>
              <w:ins w:id="676" w:author="최광열" w:date="2023-10-27T16:35:00Z"/>
              <w:lang w:val="en-US"/>
            </w:rPr>
          </w:rPrChange>
        </w:rPr>
        <w:pPrChange w:id="677" w:author="최광열" w:date="2023-10-27T16:36:00Z">
          <w:pPr>
            <w:pStyle w:val="1"/>
          </w:pPr>
        </w:pPrChange>
      </w:pPr>
      <w:ins w:id="678" w:author="최광열" w:date="2023-10-27T16:36:00Z">
        <w:r w:rsidRPr="00F51EBD">
          <w:rPr>
            <w:sz w:val="26"/>
            <w:szCs w:val="26"/>
            <w:lang w:val="en-US"/>
          </w:rPr>
          <w:t xml:space="preserve"> </w:t>
        </w:r>
        <w:bookmarkStart w:id="679" w:name="_Toc149405315"/>
        <w:r>
          <w:rPr>
            <w:rFonts w:hint="eastAsia"/>
            <w:sz w:val="26"/>
            <w:szCs w:val="26"/>
            <w:lang w:val="en-US"/>
          </w:rPr>
          <w:t>5</w:t>
        </w:r>
        <w:r w:rsidRPr="00F51EBD">
          <w:rPr>
            <w:sz w:val="26"/>
            <w:szCs w:val="26"/>
            <w:lang w:val="en-US"/>
          </w:rPr>
          <w:t>.</w:t>
        </w:r>
      </w:ins>
      <w:ins w:id="680" w:author="최광열" w:date="2023-10-27T16:37:00Z">
        <w:r w:rsidR="00052482">
          <w:rPr>
            <w:rFonts w:hint="eastAsia"/>
            <w:sz w:val="26"/>
            <w:szCs w:val="26"/>
            <w:lang w:val="en-US"/>
          </w:rPr>
          <w:t>2</w:t>
        </w:r>
      </w:ins>
      <w:ins w:id="681" w:author="최광열" w:date="2023-10-27T16:36:00Z">
        <w:r>
          <w:rPr>
            <w:rFonts w:hint="eastAsia"/>
            <w:sz w:val="26"/>
            <w:szCs w:val="26"/>
            <w:lang w:val="en-US"/>
          </w:rPr>
          <w:t>.</w:t>
        </w:r>
        <w:r w:rsidR="00682B68">
          <w:rPr>
            <w:rFonts w:hint="eastAsia"/>
            <w:sz w:val="26"/>
            <w:szCs w:val="26"/>
            <w:lang w:val="en-US"/>
          </w:rPr>
          <w:t>V</w:t>
        </w:r>
      </w:ins>
      <w:ins w:id="682" w:author="최광열" w:date="2023-10-27T16:37:00Z">
        <w:r w:rsidR="00682B68">
          <w:rPr>
            <w:rFonts w:hint="eastAsia"/>
            <w:sz w:val="26"/>
            <w:szCs w:val="26"/>
            <w:lang w:val="en-US"/>
          </w:rPr>
          <w:t>itis</w:t>
        </w:r>
        <w:r w:rsidR="00682B68">
          <w:rPr>
            <w:sz w:val="26"/>
            <w:szCs w:val="26"/>
            <w:lang w:val="en-US"/>
          </w:rPr>
          <w:t xml:space="preserve"> </w:t>
        </w:r>
        <w:r w:rsidR="00682B68">
          <w:rPr>
            <w:rFonts w:hint="eastAsia"/>
            <w:sz w:val="26"/>
            <w:szCs w:val="26"/>
            <w:lang w:val="en-US"/>
          </w:rPr>
          <w:t>Creation</w:t>
        </w:r>
      </w:ins>
      <w:bookmarkEnd w:id="679"/>
    </w:p>
    <w:p w14:paraId="3C0AC3D8" w14:textId="77777777" w:rsidR="00BB35BB" w:rsidRPr="00123B47" w:rsidRDefault="00BB35BB">
      <w:pPr>
        <w:rPr>
          <w:ins w:id="683" w:author="최광열" w:date="2023-10-27T16:29:00Z"/>
          <w:lang w:val="en-US"/>
          <w:rPrChange w:id="684" w:author="최광열" w:date="2023-10-27T16:29:00Z">
            <w:rPr>
              <w:ins w:id="685" w:author="최광열" w:date="2023-10-27T16:29:00Z"/>
              <w:sz w:val="26"/>
              <w:szCs w:val="26"/>
              <w:lang w:val="en-US"/>
            </w:rPr>
          </w:rPrChange>
        </w:rPr>
        <w:pPrChange w:id="686" w:author="최광열" w:date="2023-10-27T16:29:00Z">
          <w:pPr>
            <w:pStyle w:val="2"/>
            <w:widowControl w:val="0"/>
            <w:spacing w:line="240" w:lineRule="auto"/>
            <w:jc w:val="both"/>
          </w:pPr>
        </w:pPrChange>
      </w:pPr>
    </w:p>
    <w:p w14:paraId="405F24DC" w14:textId="77777777" w:rsidR="0091185E" w:rsidRPr="00362632" w:rsidRDefault="0091185E">
      <w:pPr>
        <w:widowControl w:val="0"/>
        <w:spacing w:line="240" w:lineRule="auto"/>
        <w:ind w:firstLine="195"/>
        <w:jc w:val="both"/>
        <w:rPr>
          <w:rFonts w:ascii="Calibri" w:hAnsi="Calibri" w:cs="Calibri"/>
          <w:sz w:val="20"/>
          <w:szCs w:val="20"/>
          <w:lang w:val="en-US"/>
        </w:rPr>
      </w:pPr>
    </w:p>
    <w:sectPr w:rsidR="0091185E" w:rsidRPr="00362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421F2" w14:textId="77777777" w:rsidR="001712AD" w:rsidRDefault="001712AD" w:rsidP="00717CCA">
      <w:pPr>
        <w:spacing w:line="240" w:lineRule="auto"/>
      </w:pPr>
      <w:r>
        <w:separator/>
      </w:r>
    </w:p>
  </w:endnote>
  <w:endnote w:type="continuationSeparator" w:id="0">
    <w:p w14:paraId="743B5E74" w14:textId="77777777" w:rsidR="001712AD" w:rsidRDefault="001712AD" w:rsidP="0071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961AF" w14:textId="77777777" w:rsidR="001712AD" w:rsidRDefault="001712AD" w:rsidP="00717CCA">
      <w:pPr>
        <w:spacing w:line="240" w:lineRule="auto"/>
      </w:pPr>
      <w:r>
        <w:separator/>
      </w:r>
    </w:p>
  </w:footnote>
  <w:footnote w:type="continuationSeparator" w:id="0">
    <w:p w14:paraId="5CF0BFFC" w14:textId="77777777" w:rsidR="001712AD" w:rsidRDefault="001712AD" w:rsidP="00717CCA">
      <w:pPr>
        <w:spacing w:line="240" w:lineRule="auto"/>
      </w:pPr>
      <w:r>
        <w:continuationSeparator/>
      </w:r>
    </w:p>
  </w:footnote>
  <w:footnote w:id="1">
    <w:p w14:paraId="6ABAACF9" w14:textId="51723BDB" w:rsidR="006B7E2D" w:rsidRDefault="006B7E2D">
      <w:pPr>
        <w:pStyle w:val="aa"/>
      </w:pPr>
      <w:ins w:id="123" w:author="최광열" w:date="2023-10-27T15:15:00Z">
        <w:r>
          <w:rPr>
            <w:rStyle w:val="ab"/>
          </w:rPr>
          <w:footnoteRef/>
        </w:r>
        <w:r>
          <w:t xml:space="preserve"> </w:t>
        </w:r>
        <w:r w:rsidRPr="006D2D7B">
          <w:rPr>
            <w:sz w:val="18"/>
            <w:szCs w:val="18"/>
            <w:rPrChange w:id="124" w:author="최광열" w:date="2023-10-27T15:16:00Z">
              <w:rPr/>
            </w:rPrChange>
          </w:rPr>
          <w:t>ARTIQ</w:t>
        </w:r>
        <w:r w:rsidRPr="006D2D7B">
          <w:rPr>
            <w:rFonts w:hint="eastAsia"/>
            <w:sz w:val="18"/>
            <w:szCs w:val="18"/>
            <w:rPrChange w:id="125" w:author="최광열" w:date="2023-10-27T15:16:00Z">
              <w:rPr>
                <w:rFonts w:hint="eastAsia"/>
              </w:rPr>
            </w:rPrChange>
          </w:rPr>
          <w:t>을</w:t>
        </w:r>
        <w:r w:rsidRPr="006D2D7B">
          <w:rPr>
            <w:sz w:val="18"/>
            <w:szCs w:val="18"/>
            <w:rPrChange w:id="126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27" w:author="최광열" w:date="2023-10-27T15:16:00Z">
              <w:rPr>
                <w:rFonts w:hint="eastAsia"/>
              </w:rPr>
            </w:rPrChange>
          </w:rPr>
          <w:t>개발한</w:t>
        </w:r>
        <w:r w:rsidRPr="006D2D7B">
          <w:rPr>
            <w:sz w:val="18"/>
            <w:szCs w:val="18"/>
            <w:rPrChange w:id="128" w:author="최광열" w:date="2023-10-27T15:16:00Z">
              <w:rPr/>
            </w:rPrChange>
          </w:rPr>
          <w:t xml:space="preserve"> </w:t>
        </w:r>
      </w:ins>
      <w:ins w:id="129" w:author="최광열" w:date="2023-10-27T15:16:00Z">
        <w:r w:rsidRPr="006D2D7B">
          <w:rPr>
            <w:sz w:val="18"/>
            <w:szCs w:val="18"/>
            <w:rPrChange w:id="130" w:author="최광열" w:date="2023-10-27T15:16:00Z">
              <w:rPr/>
            </w:rPrChange>
          </w:rPr>
          <w:t>M-labs</w:t>
        </w:r>
        <w:r w:rsidRPr="006D2D7B">
          <w:rPr>
            <w:rFonts w:hint="eastAsia"/>
            <w:sz w:val="18"/>
            <w:szCs w:val="18"/>
            <w:rPrChange w:id="131" w:author="최광열" w:date="2023-10-27T15:16:00Z">
              <w:rPr>
                <w:rFonts w:hint="eastAsia"/>
              </w:rPr>
            </w:rPrChange>
          </w:rPr>
          <w:t>의</w:t>
        </w:r>
        <w:r w:rsidRPr="006D2D7B">
          <w:rPr>
            <w:sz w:val="18"/>
            <w:szCs w:val="18"/>
            <w:rPrChange w:id="132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33" w:author="최광열" w:date="2023-10-27T15:16:00Z">
              <w:rPr>
                <w:rFonts w:hint="eastAsia"/>
              </w:rPr>
            </w:rPrChange>
          </w:rPr>
          <w:t>경우에도</w:t>
        </w:r>
        <w:r w:rsidRPr="006D2D7B">
          <w:rPr>
            <w:sz w:val="18"/>
            <w:szCs w:val="18"/>
            <w:rPrChange w:id="134" w:author="최광열" w:date="2023-10-27T15:16:00Z">
              <w:rPr/>
            </w:rPrChange>
          </w:rPr>
          <w:t xml:space="preserve"> Zynq7000 series</w:t>
        </w:r>
        <w:r w:rsidRPr="006D2D7B">
          <w:rPr>
            <w:rFonts w:hint="eastAsia"/>
            <w:sz w:val="18"/>
            <w:szCs w:val="18"/>
            <w:rPrChange w:id="135" w:author="최광열" w:date="2023-10-27T15:16:00Z">
              <w:rPr>
                <w:rFonts w:hint="eastAsia"/>
              </w:rPr>
            </w:rPrChange>
          </w:rPr>
          <w:t>의</w:t>
        </w:r>
        <w:r w:rsidRPr="006D2D7B">
          <w:rPr>
            <w:sz w:val="18"/>
            <w:szCs w:val="18"/>
            <w:rPrChange w:id="136" w:author="최광열" w:date="2023-10-27T15:16:00Z">
              <w:rPr/>
            </w:rPrChange>
          </w:rPr>
          <w:t xml:space="preserve"> hardcore </w:t>
        </w:r>
        <w:r w:rsidRPr="006D2D7B">
          <w:rPr>
            <w:rFonts w:hint="eastAsia"/>
            <w:sz w:val="18"/>
            <w:szCs w:val="18"/>
            <w:rPrChange w:id="137" w:author="최광열" w:date="2023-10-27T15:16:00Z">
              <w:rPr>
                <w:rFonts w:hint="eastAsia"/>
              </w:rPr>
            </w:rPrChange>
          </w:rPr>
          <w:t>방식의</w:t>
        </w:r>
        <w:r w:rsidRPr="006D2D7B">
          <w:rPr>
            <w:sz w:val="18"/>
            <w:szCs w:val="18"/>
            <w:rPrChange w:id="138" w:author="최광열" w:date="2023-10-27T15:16:00Z">
              <w:rPr/>
            </w:rPrChange>
          </w:rPr>
          <w:t xml:space="preserve"> board</w:t>
        </w:r>
        <w:r w:rsidRPr="006D2D7B">
          <w:rPr>
            <w:rFonts w:hint="eastAsia"/>
            <w:sz w:val="18"/>
            <w:szCs w:val="18"/>
            <w:rPrChange w:id="139" w:author="최광열" w:date="2023-10-27T15:16:00Z">
              <w:rPr>
                <w:rFonts w:hint="eastAsia"/>
              </w:rPr>
            </w:rPrChange>
          </w:rPr>
          <w:t>가</w:t>
        </w:r>
        <w:r w:rsidRPr="006D2D7B">
          <w:rPr>
            <w:sz w:val="18"/>
            <w:szCs w:val="18"/>
            <w:rPrChange w:id="140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41" w:author="최광열" w:date="2023-10-27T15:16:00Z">
              <w:rPr>
                <w:rFonts w:hint="eastAsia"/>
              </w:rPr>
            </w:rPrChange>
          </w:rPr>
          <w:t>존재하며</w:t>
        </w:r>
        <w:r w:rsidRPr="006D2D7B">
          <w:rPr>
            <w:sz w:val="18"/>
            <w:szCs w:val="18"/>
            <w:rPrChange w:id="142" w:author="최광열" w:date="2023-10-27T15:16:00Z">
              <w:rPr/>
            </w:rPrChange>
          </w:rPr>
          <w:t xml:space="preserve"> 2023</w:t>
        </w:r>
        <w:r w:rsidRPr="006D2D7B">
          <w:rPr>
            <w:rFonts w:hint="eastAsia"/>
            <w:sz w:val="18"/>
            <w:szCs w:val="18"/>
            <w:rPrChange w:id="143" w:author="최광열" w:date="2023-10-27T15:16:00Z">
              <w:rPr>
                <w:rFonts w:hint="eastAsia"/>
              </w:rPr>
            </w:rPrChange>
          </w:rPr>
          <w:t>년을</w:t>
        </w:r>
        <w:r w:rsidRPr="006D2D7B">
          <w:rPr>
            <w:sz w:val="18"/>
            <w:szCs w:val="18"/>
            <w:rPrChange w:id="144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45" w:author="최광열" w:date="2023-10-27T15:16:00Z">
              <w:rPr>
                <w:rFonts w:hint="eastAsia"/>
              </w:rPr>
            </w:rPrChange>
          </w:rPr>
          <w:t>기점으로</w:t>
        </w:r>
        <w:r w:rsidRPr="006D2D7B">
          <w:rPr>
            <w:sz w:val="18"/>
            <w:szCs w:val="18"/>
            <w:rPrChange w:id="146" w:author="최광열" w:date="2023-10-27T15:16:00Z">
              <w:rPr/>
            </w:rPrChange>
          </w:rPr>
          <w:t xml:space="preserve"> RFSoC</w:t>
        </w:r>
        <w:r w:rsidRPr="006D2D7B">
          <w:rPr>
            <w:rFonts w:hint="eastAsia"/>
            <w:sz w:val="18"/>
            <w:szCs w:val="18"/>
            <w:rPrChange w:id="147" w:author="최광열" w:date="2023-10-27T15:16:00Z">
              <w:rPr>
                <w:rFonts w:hint="eastAsia"/>
              </w:rPr>
            </w:rPrChange>
          </w:rPr>
          <w:t>기반의</w:t>
        </w:r>
        <w:r w:rsidRPr="006D2D7B">
          <w:rPr>
            <w:sz w:val="18"/>
            <w:szCs w:val="18"/>
            <w:rPrChange w:id="148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49" w:author="최광열" w:date="2023-10-27T15:16:00Z">
              <w:rPr>
                <w:rFonts w:hint="eastAsia"/>
              </w:rPr>
            </w:rPrChange>
          </w:rPr>
          <w:t>보드를</w:t>
        </w:r>
        <w:r w:rsidRPr="006D2D7B">
          <w:rPr>
            <w:sz w:val="18"/>
            <w:szCs w:val="18"/>
            <w:rPrChange w:id="150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51" w:author="최광열" w:date="2023-10-27T15:16:00Z">
              <w:rPr>
                <w:rFonts w:hint="eastAsia"/>
              </w:rPr>
            </w:rPrChange>
          </w:rPr>
          <w:t>개발하는</w:t>
        </w:r>
        <w:r w:rsidRPr="006D2D7B">
          <w:rPr>
            <w:sz w:val="18"/>
            <w:szCs w:val="18"/>
            <w:rPrChange w:id="152" w:author="최광열" w:date="2023-10-27T15:16:00Z">
              <w:rPr/>
            </w:rPrChange>
          </w:rPr>
          <w:t xml:space="preserve"> </w:t>
        </w:r>
        <w:r w:rsidRPr="006D2D7B">
          <w:rPr>
            <w:rFonts w:hint="eastAsia"/>
            <w:sz w:val="18"/>
            <w:szCs w:val="18"/>
            <w:rPrChange w:id="153" w:author="최광열" w:date="2023-10-27T15:16:00Z">
              <w:rPr>
                <w:rFonts w:hint="eastAsia"/>
              </w:rPr>
            </w:rPrChange>
          </w:rPr>
          <w:t>중이다</w:t>
        </w:r>
        <w:r w:rsidRPr="006D2D7B">
          <w:rPr>
            <w:sz w:val="18"/>
            <w:szCs w:val="18"/>
            <w:rPrChange w:id="154" w:author="최광열" w:date="2023-10-27T15:16:00Z">
              <w:rPr/>
            </w:rPrChange>
          </w:rPr>
          <w:t>.</w:t>
        </w:r>
      </w:ins>
    </w:p>
  </w:footnote>
  <w:footnote w:id="2">
    <w:p w14:paraId="7FB229BE" w14:textId="5DEB73EF" w:rsidR="006B7E2D" w:rsidRPr="00FB1ABD" w:rsidRDefault="006B7E2D">
      <w:pPr>
        <w:pStyle w:val="aa"/>
        <w:rPr>
          <w:sz w:val="18"/>
          <w:szCs w:val="18"/>
          <w:lang w:val="en-US"/>
          <w:rPrChange w:id="161" w:author="최광열" w:date="2023-10-27T16:00:00Z">
            <w:rPr/>
          </w:rPrChange>
        </w:rPr>
      </w:pPr>
      <w:ins w:id="162" w:author="최광열" w:date="2023-10-27T15:59:00Z">
        <w:r>
          <w:rPr>
            <w:rStyle w:val="ab"/>
          </w:rPr>
          <w:footnoteRef/>
        </w:r>
        <w:r w:rsidRPr="00587A0F">
          <w:rPr>
            <w:lang w:val="en-US"/>
            <w:rPrChange w:id="163" w:author="최광열" w:date="2023-10-27T15:59:00Z">
              <w:rPr/>
            </w:rPrChange>
          </w:rPr>
          <w:t xml:space="preserve"> </w:t>
        </w:r>
        <w:r w:rsidRPr="00FB1ABD">
          <w:rPr>
            <w:sz w:val="18"/>
            <w:szCs w:val="18"/>
            <w:lang w:val="en-US"/>
            <w:rPrChange w:id="164" w:author="최광열" w:date="2023-10-27T16:00:00Z">
              <w:rPr>
                <w:lang w:val="en-US"/>
              </w:rPr>
            </w:rPrChange>
          </w:rPr>
          <w:t>Crockett, L. H., Northcote, D., &amp;amp; Stewart, R. W. (2023). Software defined radio with Zync UltraScale+ rfsoc. Strathclyde Academic Media.</w:t>
        </w:r>
      </w:ins>
    </w:p>
  </w:footnote>
  <w:footnote w:id="3">
    <w:p w14:paraId="123C82CE" w14:textId="46A439CF" w:rsidR="006B7E2D" w:rsidRPr="00FB1ABD" w:rsidRDefault="006B7E2D">
      <w:pPr>
        <w:pStyle w:val="aa"/>
        <w:rPr>
          <w:lang w:val="en-US"/>
          <w:rPrChange w:id="165" w:author="최광열" w:date="2023-10-27T15:59:00Z">
            <w:rPr/>
          </w:rPrChange>
        </w:rPr>
      </w:pPr>
      <w:ins w:id="166" w:author="최광열" w:date="2023-10-27T15:59:00Z">
        <w:r>
          <w:rPr>
            <w:rStyle w:val="ab"/>
          </w:rPr>
          <w:footnoteRef/>
        </w:r>
        <w:r w:rsidRPr="00FB1ABD">
          <w:rPr>
            <w:lang w:val="en-US"/>
            <w:rPrChange w:id="167" w:author="최광열" w:date="2023-10-27T15:59:00Z">
              <w:rPr/>
            </w:rPrChange>
          </w:rPr>
          <w:t xml:space="preserve"> </w:t>
        </w:r>
        <w:r w:rsidRPr="00FB1ABD">
          <w:rPr>
            <w:sz w:val="18"/>
            <w:szCs w:val="18"/>
            <w:lang w:val="en-US"/>
            <w:rPrChange w:id="168" w:author="최광열" w:date="2023-10-27T16:00:00Z">
              <w:rPr/>
            </w:rPrChange>
          </w:rPr>
          <w:t xml:space="preserve">An Adaptable Direct RF-Sampling Solution. AMD Adaptive Computing Documentation Portal. (n.d.). </w:t>
        </w:r>
        <w:r w:rsidRPr="00FB1ABD">
          <w:rPr>
            <w:sz w:val="18"/>
            <w:szCs w:val="18"/>
            <w:lang w:val="en-US"/>
            <w:rPrChange w:id="169" w:author="최광열" w:date="2023-10-27T16:00:00Z">
              <w:rPr>
                <w:lang w:val="en-US"/>
              </w:rPr>
            </w:rPrChange>
          </w:rPr>
          <w:fldChar w:fldCharType="begin"/>
        </w:r>
        <w:r w:rsidRPr="00FB1ABD">
          <w:rPr>
            <w:sz w:val="18"/>
            <w:szCs w:val="18"/>
            <w:lang w:val="en-US"/>
            <w:rPrChange w:id="170" w:author="최광열" w:date="2023-10-27T16:00:00Z">
              <w:rPr>
                <w:lang w:val="en-US"/>
              </w:rPr>
            </w:rPrChange>
          </w:rPr>
          <w:instrText xml:space="preserve"> HYPERLINK "</w:instrText>
        </w:r>
        <w:r w:rsidRPr="00FB1ABD">
          <w:rPr>
            <w:sz w:val="18"/>
            <w:szCs w:val="18"/>
            <w:lang w:val="en-US"/>
            <w:rPrChange w:id="171" w:author="최광열" w:date="2023-10-27T16:00:00Z">
              <w:rPr/>
            </w:rPrChange>
          </w:rPr>
          <w:instrText>https://docs.xilinx.com/v/u/en-US/wp489-rfsampling-solutions</w:instrText>
        </w:r>
        <w:r w:rsidRPr="00FB1ABD">
          <w:rPr>
            <w:sz w:val="18"/>
            <w:szCs w:val="18"/>
            <w:lang w:val="en-US"/>
            <w:rPrChange w:id="172" w:author="최광열" w:date="2023-10-27T16:00:00Z">
              <w:rPr>
                <w:lang w:val="en-US"/>
              </w:rPr>
            </w:rPrChange>
          </w:rPr>
          <w:instrText xml:space="preserve">" </w:instrText>
        </w:r>
        <w:r w:rsidRPr="00FB1ABD">
          <w:rPr>
            <w:sz w:val="18"/>
            <w:szCs w:val="18"/>
            <w:lang w:val="en-US"/>
            <w:rPrChange w:id="173" w:author="최광열" w:date="2023-10-27T16:00:00Z">
              <w:rPr>
                <w:lang w:val="en-US"/>
              </w:rPr>
            </w:rPrChange>
          </w:rPr>
          <w:fldChar w:fldCharType="separate"/>
        </w:r>
        <w:r w:rsidRPr="00FB1ABD">
          <w:rPr>
            <w:rStyle w:val="a6"/>
            <w:sz w:val="18"/>
            <w:szCs w:val="18"/>
            <w:lang w:val="en-US"/>
            <w:rPrChange w:id="174" w:author="최광열" w:date="2023-10-27T16:00:00Z">
              <w:rPr/>
            </w:rPrChange>
          </w:rPr>
          <w:t>https://docs.xilinx.com/v/u/en-US/wp489-rfsampling-solutions</w:t>
        </w:r>
        <w:r w:rsidRPr="00FB1ABD">
          <w:rPr>
            <w:sz w:val="18"/>
            <w:szCs w:val="18"/>
            <w:lang w:val="en-US"/>
            <w:rPrChange w:id="175" w:author="최광열" w:date="2023-10-27T16:00:00Z">
              <w:rPr>
                <w:lang w:val="en-US"/>
              </w:rPr>
            </w:rPrChange>
          </w:rPr>
          <w:fldChar w:fldCharType="end"/>
        </w:r>
      </w:ins>
    </w:p>
  </w:footnote>
  <w:footnote w:id="4">
    <w:p w14:paraId="4D39D0EB" w14:textId="5962AA76" w:rsidR="006B7E2D" w:rsidRPr="00127023" w:rsidRDefault="006B7E2D">
      <w:pPr>
        <w:pStyle w:val="aa"/>
        <w:rPr>
          <w:lang w:val="en-US"/>
          <w:rPrChange w:id="205" w:author="최광열" w:date="2023-10-27T16:22:00Z">
            <w:rPr/>
          </w:rPrChange>
        </w:rPr>
      </w:pPr>
      <w:ins w:id="206" w:author="최광열" w:date="2023-10-27T16:22:00Z">
        <w:r>
          <w:rPr>
            <w:rStyle w:val="ab"/>
          </w:rPr>
          <w:footnoteRef/>
        </w:r>
        <w:r w:rsidRPr="00127023">
          <w:rPr>
            <w:lang w:val="en-US"/>
            <w:rPrChange w:id="207" w:author="최광열" w:date="2023-10-27T16:22:00Z">
              <w:rPr/>
            </w:rPrChange>
          </w:rPr>
          <w:t xml:space="preserve"> </w:t>
        </w:r>
        <w:r w:rsidRPr="00127023">
          <w:rPr>
            <w:sz w:val="18"/>
            <w:szCs w:val="18"/>
            <w:lang w:val="en-US"/>
            <w:rPrChange w:id="208" w:author="최광열" w:date="2023-10-27T16:22:00Z">
              <w:rPr>
                <w:lang w:val="en-US"/>
              </w:rPr>
            </w:rPrChange>
          </w:rPr>
          <w:t xml:space="preserve">TICSPRO-SW. TICSPRO-SW Application software &amp;amp; framework | TI.com. (n.d.). </w:t>
        </w:r>
        <w:r>
          <w:rPr>
            <w:sz w:val="18"/>
            <w:szCs w:val="18"/>
            <w:lang w:val="en-US"/>
          </w:rPr>
          <w:fldChar w:fldCharType="begin"/>
        </w:r>
        <w:r>
          <w:rPr>
            <w:sz w:val="18"/>
            <w:szCs w:val="18"/>
            <w:lang w:val="en-US"/>
          </w:rPr>
          <w:instrText xml:space="preserve"> HYPERLINK "</w:instrText>
        </w:r>
        <w:r w:rsidRPr="00127023">
          <w:rPr>
            <w:sz w:val="18"/>
            <w:szCs w:val="18"/>
            <w:lang w:val="en-US"/>
            <w:rPrChange w:id="209" w:author="최광열" w:date="2023-10-27T16:22:00Z">
              <w:rPr>
                <w:lang w:val="en-US"/>
              </w:rPr>
            </w:rPrChange>
          </w:rPr>
          <w:instrText>https://www.ti.com/tool/TICSPRO-SW#downloads</w:instrText>
        </w:r>
        <w:r>
          <w:rPr>
            <w:sz w:val="18"/>
            <w:szCs w:val="18"/>
            <w:lang w:val="en-US"/>
          </w:rPr>
          <w:instrText xml:space="preserve">" </w:instrText>
        </w:r>
        <w:r>
          <w:rPr>
            <w:sz w:val="18"/>
            <w:szCs w:val="18"/>
            <w:lang w:val="en-US"/>
          </w:rPr>
          <w:fldChar w:fldCharType="separate"/>
        </w:r>
        <w:r w:rsidRPr="00697886">
          <w:rPr>
            <w:rStyle w:val="a6"/>
            <w:sz w:val="18"/>
            <w:szCs w:val="18"/>
            <w:rPrChange w:id="210" w:author="최광열" w:date="2023-10-27T16:22:00Z">
              <w:rPr>
                <w:lang w:val="en-US"/>
              </w:rPr>
            </w:rPrChange>
          </w:rPr>
          <w:t>https://www.ti.com/tool/TICSPRO-SW#downloads</w:t>
        </w:r>
        <w:r>
          <w:rPr>
            <w:sz w:val="18"/>
            <w:szCs w:val="18"/>
            <w:lang w:val="en-US"/>
          </w:rPr>
          <w:fldChar w:fldCharType="end"/>
        </w:r>
      </w:ins>
    </w:p>
  </w:footnote>
  <w:footnote w:id="5">
    <w:p w14:paraId="3404B02F" w14:textId="04B37BDF" w:rsidR="006B7E2D" w:rsidRPr="0074387D" w:rsidRDefault="006B7E2D">
      <w:pPr>
        <w:pStyle w:val="aa"/>
        <w:rPr>
          <w:lang w:val="en-US"/>
          <w:rPrChange w:id="213" w:author="최광열" w:date="2023-10-27T16:20:00Z">
            <w:rPr/>
          </w:rPrChange>
        </w:rPr>
      </w:pPr>
      <w:ins w:id="214" w:author="최광열" w:date="2023-10-27T16:20:00Z">
        <w:r>
          <w:rPr>
            <w:rStyle w:val="ab"/>
          </w:rPr>
          <w:footnoteRef/>
        </w:r>
        <w:r w:rsidRPr="0074387D">
          <w:rPr>
            <w:lang w:val="en-US"/>
            <w:rPrChange w:id="215" w:author="최광열" w:date="2023-10-27T16:20:00Z">
              <w:rPr/>
            </w:rPrChange>
          </w:rPr>
          <w:t xml:space="preserve"> </w:t>
        </w:r>
      </w:ins>
      <w:ins w:id="216" w:author="최광열" w:date="2023-10-27T16:22:00Z">
        <w:r w:rsidRPr="00E12D25">
          <w:rPr>
            <w:sz w:val="18"/>
            <w:szCs w:val="18"/>
            <w:lang w:val="en-US"/>
            <w:rPrChange w:id="217" w:author="최광열" w:date="2023-10-27T16:22:00Z">
              <w:rPr>
                <w:lang w:val="en-US"/>
              </w:rPr>
            </w:rPrChange>
          </w:rPr>
          <w:t xml:space="preserve">Xilinx </w:t>
        </w:r>
        <w:r w:rsidRPr="00E12D25">
          <w:rPr>
            <w:rFonts w:hint="eastAsia"/>
            <w:sz w:val="18"/>
            <w:szCs w:val="18"/>
            <w:lang w:val="en-US"/>
            <w:rPrChange w:id="218" w:author="최광열" w:date="2023-10-27T16:22:00Z">
              <w:rPr>
                <w:rFonts w:hint="eastAsia"/>
                <w:lang w:val="en-US"/>
              </w:rPr>
            </w:rPrChange>
          </w:rPr>
          <w:t>설치</w:t>
        </w:r>
        <w:r w:rsidRPr="00E12D25">
          <w:rPr>
            <w:sz w:val="18"/>
            <w:szCs w:val="18"/>
            <w:lang w:val="en-US"/>
            <w:rPrChange w:id="219" w:author="최광열" w:date="2023-10-27T16:22:00Z">
              <w:rPr>
                <w:lang w:val="en-US"/>
              </w:rPr>
            </w:rPrChange>
          </w:rPr>
          <w:t xml:space="preserve"> </w:t>
        </w:r>
        <w:r w:rsidRPr="00E12D25">
          <w:rPr>
            <w:rFonts w:hint="eastAsia"/>
            <w:sz w:val="18"/>
            <w:szCs w:val="18"/>
            <w:lang w:val="en-US"/>
            <w:rPrChange w:id="220" w:author="최광열" w:date="2023-10-27T16:22:00Z">
              <w:rPr>
                <w:rFonts w:hint="eastAsia"/>
                <w:lang w:val="en-US"/>
              </w:rPr>
            </w:rPrChange>
          </w:rPr>
          <w:t>위치</w:t>
        </w:r>
        <w:r w:rsidRPr="00E12D25">
          <w:rPr>
            <w:sz w:val="18"/>
            <w:szCs w:val="18"/>
            <w:lang w:val="en-US"/>
            <w:rPrChange w:id="221" w:author="최광열" w:date="2023-10-27T16:22:00Z">
              <w:rPr>
                <w:lang w:val="en-US"/>
              </w:rPr>
            </w:rPrChange>
          </w:rPr>
          <w:t xml:space="preserve"> </w:t>
        </w:r>
        <w:r w:rsidRPr="00E12D25">
          <w:rPr>
            <w:rFonts w:hint="eastAsia"/>
            <w:sz w:val="18"/>
            <w:szCs w:val="18"/>
            <w:lang w:val="en-US"/>
            <w:rPrChange w:id="222" w:author="최광열" w:date="2023-10-27T16:22:00Z">
              <w:rPr>
                <w:rFonts w:hint="eastAsia"/>
                <w:lang w:val="en-US"/>
              </w:rPr>
            </w:rPrChange>
          </w:rPr>
          <w:t>기점으로</w:t>
        </w:r>
        <w:r>
          <w:rPr>
            <w:rFonts w:hint="eastAsia"/>
            <w:lang w:val="en-US"/>
          </w:rPr>
          <w:t xml:space="preserve"> </w:t>
        </w:r>
      </w:ins>
      <w:ins w:id="223" w:author="최광열" w:date="2023-10-27T16:20:00Z">
        <w:r w:rsidRPr="0074387D">
          <w:rPr>
            <w:sz w:val="18"/>
            <w:szCs w:val="18"/>
            <w:lang w:val="en-US"/>
            <w:rPrChange w:id="224" w:author="최광열" w:date="2023-10-27T16:20:00Z">
              <w:rPr>
                <w:lang w:val="en-US"/>
              </w:rPr>
            </w:rPrChange>
          </w:rPr>
          <w:t>Xilinx\Vitis\2020.2\data\embeddedsw\XilinxProcessorIPLib\drivers\rfdc_v8_0\examples</w:t>
        </w:r>
        <w:r>
          <w:rPr>
            <w:rFonts w:hint="eastAsia"/>
            <w:sz w:val="18"/>
            <w:szCs w:val="18"/>
            <w:lang w:val="en-US"/>
          </w:rPr>
          <w:t>\</w:t>
        </w:r>
        <w:r w:rsidRPr="008D153E">
          <w:rPr>
            <w:sz w:val="18"/>
            <w:szCs w:val="18"/>
            <w:lang w:val="en-US"/>
          </w:rPr>
          <w:t>xrfdc_clk.c</w:t>
        </w:r>
      </w:ins>
      <w:ins w:id="225" w:author="최광열" w:date="2023-10-27T16:22:00Z">
        <w:r>
          <w:rPr>
            <w:sz w:val="18"/>
            <w:szCs w:val="18"/>
            <w:lang w:val="en-US"/>
          </w:rPr>
          <w:t xml:space="preserve"> </w:t>
        </w:r>
      </w:ins>
      <w:ins w:id="226" w:author="최광열" w:date="2023-10-27T16:23:00Z">
        <w:r>
          <w:rPr>
            <w:rFonts w:hint="eastAsia"/>
            <w:sz w:val="18"/>
            <w:szCs w:val="18"/>
            <w:lang w:val="en-US"/>
          </w:rPr>
          <w:t>을</w:t>
        </w:r>
        <w:r>
          <w:rPr>
            <w:rFonts w:hint="eastAsia"/>
            <w:sz w:val="18"/>
            <w:szCs w:val="18"/>
            <w:lang w:val="en-US"/>
          </w:rPr>
          <w:t xml:space="preserve"> </w:t>
        </w:r>
        <w:r>
          <w:rPr>
            <w:rFonts w:hint="eastAsia"/>
            <w:sz w:val="18"/>
            <w:szCs w:val="18"/>
            <w:lang w:val="en-US"/>
          </w:rPr>
          <w:t>이용한다</w:t>
        </w:r>
        <w:r>
          <w:rPr>
            <w:rFonts w:hint="eastAsia"/>
            <w:sz w:val="18"/>
            <w:szCs w:val="18"/>
            <w:lang w:val="en-US"/>
          </w:rPr>
          <w:t>.</w:t>
        </w:r>
      </w:ins>
      <w:ins w:id="227" w:author="최광열" w:date="2023-10-27T16:22:00Z">
        <w:r>
          <w:rPr>
            <w:rFonts w:hint="eastAsia"/>
            <w:sz w:val="18"/>
            <w:szCs w:val="18"/>
            <w:lang w:val="en-US"/>
          </w:rPr>
          <w:t>.</w:t>
        </w:r>
      </w:ins>
    </w:p>
  </w:footnote>
  <w:footnote w:id="6">
    <w:p w14:paraId="78C74487" w14:textId="71163CCB" w:rsidR="006B7E2D" w:rsidRPr="00953D39" w:rsidRDefault="006B7E2D">
      <w:pPr>
        <w:pStyle w:val="aa"/>
        <w:rPr>
          <w:lang w:val="en-US"/>
          <w:rPrChange w:id="273" w:author="최광열" w:date="2023-10-27T15:51:00Z">
            <w:rPr/>
          </w:rPrChange>
        </w:rPr>
      </w:pPr>
      <w:ins w:id="274" w:author="최광열" w:date="2023-10-27T15:51:00Z">
        <w:r>
          <w:rPr>
            <w:rStyle w:val="ab"/>
          </w:rPr>
          <w:footnoteRef/>
        </w:r>
        <w:r w:rsidRPr="00953D39">
          <w:rPr>
            <w:lang w:val="en-US"/>
            <w:rPrChange w:id="275" w:author="최광열" w:date="2023-10-27T15:51:00Z">
              <w:rPr/>
            </w:rPrChange>
          </w:rPr>
          <w:t xml:space="preserve"> </w:t>
        </w:r>
        <w:r w:rsidRPr="00953D39">
          <w:rPr>
            <w:sz w:val="18"/>
            <w:szCs w:val="18"/>
            <w:lang w:val="en-US"/>
            <w:rPrChange w:id="276" w:author="최광열" w:date="2023-10-27T15:51:00Z">
              <w:rPr/>
            </w:rPrChange>
          </w:rPr>
          <w:t xml:space="preserve">Introduction to Amba Axi4 - arm developer. (n.d.). </w:t>
        </w:r>
        <w:r>
          <w:rPr>
            <w:sz w:val="18"/>
            <w:szCs w:val="18"/>
            <w:lang w:val="en-US"/>
          </w:rPr>
          <w:fldChar w:fldCharType="begin"/>
        </w:r>
        <w:r>
          <w:rPr>
            <w:sz w:val="18"/>
            <w:szCs w:val="18"/>
            <w:lang w:val="en-US"/>
          </w:rPr>
          <w:instrText xml:space="preserve"> HYPERLINK "</w:instrText>
        </w:r>
        <w:r w:rsidRPr="00953D39">
          <w:rPr>
            <w:sz w:val="18"/>
            <w:szCs w:val="18"/>
            <w:lang w:val="en-US"/>
            <w:rPrChange w:id="277" w:author="최광열" w:date="2023-10-27T15:51:00Z">
              <w:rPr/>
            </w:rPrChange>
          </w:rPr>
          <w:instrText>https://developer.arm.com/-/media/Arm%20Developer%20Community/PDF/Learn%20the%20Architecture/102202_0100_01_Introduction_to_AMBA_AXI.pdf?revision=369ad681-f926-47b0-81be-42813d39e132</w:instrText>
        </w:r>
        <w:r>
          <w:rPr>
            <w:sz w:val="18"/>
            <w:szCs w:val="18"/>
            <w:lang w:val="en-US"/>
          </w:rPr>
          <w:instrText xml:space="preserve">" </w:instrText>
        </w:r>
        <w:r>
          <w:rPr>
            <w:sz w:val="18"/>
            <w:szCs w:val="18"/>
            <w:lang w:val="en-US"/>
          </w:rPr>
          <w:fldChar w:fldCharType="separate"/>
        </w:r>
        <w:r w:rsidRPr="00697886">
          <w:rPr>
            <w:rStyle w:val="a6"/>
            <w:sz w:val="18"/>
            <w:szCs w:val="18"/>
            <w:lang w:val="en-US"/>
            <w:rPrChange w:id="278" w:author="최광열" w:date="2023-10-27T15:51:00Z">
              <w:rPr/>
            </w:rPrChange>
          </w:rPr>
          <w:t>https://developer.arm.com/-/media/Arm%20Developer%20Community/PDF/Learn%20the%20Architecture/102202_0100_01_Introduction_to_AMBA_AXI.pdf?revision=369ad681-f926-47b0-81be-42813d39e132</w:t>
        </w:r>
        <w:r>
          <w:rPr>
            <w:sz w:val="18"/>
            <w:szCs w:val="18"/>
            <w:lang w:val="en-US"/>
          </w:rPr>
          <w:fldChar w:fldCharType="end"/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최광열">
    <w15:presenceInfo w15:providerId="AD" w15:userId="S-1-5-21-2399191270-994586390-198019576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C3"/>
    <w:rsid w:val="00000E91"/>
    <w:rsid w:val="00003A09"/>
    <w:rsid w:val="00012BF0"/>
    <w:rsid w:val="000179A1"/>
    <w:rsid w:val="0002697C"/>
    <w:rsid w:val="000311B7"/>
    <w:rsid w:val="00035174"/>
    <w:rsid w:val="00035FEE"/>
    <w:rsid w:val="0003728B"/>
    <w:rsid w:val="00040FF1"/>
    <w:rsid w:val="00041062"/>
    <w:rsid w:val="0004288F"/>
    <w:rsid w:val="000434E4"/>
    <w:rsid w:val="00052482"/>
    <w:rsid w:val="00052A81"/>
    <w:rsid w:val="000545F8"/>
    <w:rsid w:val="000576EE"/>
    <w:rsid w:val="000602DB"/>
    <w:rsid w:val="000607D0"/>
    <w:rsid w:val="0006314E"/>
    <w:rsid w:val="00063486"/>
    <w:rsid w:val="00063F75"/>
    <w:rsid w:val="00067951"/>
    <w:rsid w:val="000711AC"/>
    <w:rsid w:val="000727DA"/>
    <w:rsid w:val="00084551"/>
    <w:rsid w:val="00084A84"/>
    <w:rsid w:val="00087572"/>
    <w:rsid w:val="00095CCA"/>
    <w:rsid w:val="000A2E4C"/>
    <w:rsid w:val="000A3918"/>
    <w:rsid w:val="000A3953"/>
    <w:rsid w:val="000A440F"/>
    <w:rsid w:val="000A7FBC"/>
    <w:rsid w:val="000B3AFC"/>
    <w:rsid w:val="000B45C5"/>
    <w:rsid w:val="000B797A"/>
    <w:rsid w:val="000C1935"/>
    <w:rsid w:val="000C6D9D"/>
    <w:rsid w:val="000C736E"/>
    <w:rsid w:val="000D0616"/>
    <w:rsid w:val="000D183B"/>
    <w:rsid w:val="000D4629"/>
    <w:rsid w:val="000D769F"/>
    <w:rsid w:val="000E04B6"/>
    <w:rsid w:val="000E34F9"/>
    <w:rsid w:val="000E4F2D"/>
    <w:rsid w:val="000F4838"/>
    <w:rsid w:val="0010267C"/>
    <w:rsid w:val="00105034"/>
    <w:rsid w:val="00106C59"/>
    <w:rsid w:val="001114A0"/>
    <w:rsid w:val="001138BD"/>
    <w:rsid w:val="00114367"/>
    <w:rsid w:val="001211BD"/>
    <w:rsid w:val="00123B47"/>
    <w:rsid w:val="00127015"/>
    <w:rsid w:val="00127023"/>
    <w:rsid w:val="001335BC"/>
    <w:rsid w:val="00133C24"/>
    <w:rsid w:val="001413C5"/>
    <w:rsid w:val="0014423E"/>
    <w:rsid w:val="001468BA"/>
    <w:rsid w:val="00147097"/>
    <w:rsid w:val="00152D49"/>
    <w:rsid w:val="00155D11"/>
    <w:rsid w:val="00165B7F"/>
    <w:rsid w:val="001712AD"/>
    <w:rsid w:val="00175E21"/>
    <w:rsid w:val="001764CF"/>
    <w:rsid w:val="001768A7"/>
    <w:rsid w:val="00186058"/>
    <w:rsid w:val="001871F8"/>
    <w:rsid w:val="00191E0F"/>
    <w:rsid w:val="00193277"/>
    <w:rsid w:val="00193AF6"/>
    <w:rsid w:val="001965B1"/>
    <w:rsid w:val="001A2DFC"/>
    <w:rsid w:val="001A44EC"/>
    <w:rsid w:val="001A7045"/>
    <w:rsid w:val="001B0314"/>
    <w:rsid w:val="001B21A8"/>
    <w:rsid w:val="001B4968"/>
    <w:rsid w:val="001C219D"/>
    <w:rsid w:val="001E0067"/>
    <w:rsid w:val="001E2205"/>
    <w:rsid w:val="001E7927"/>
    <w:rsid w:val="001E7E0C"/>
    <w:rsid w:val="001F0582"/>
    <w:rsid w:val="001F0DF7"/>
    <w:rsid w:val="001F4054"/>
    <w:rsid w:val="001F4521"/>
    <w:rsid w:val="001F463D"/>
    <w:rsid w:val="001F5F0C"/>
    <w:rsid w:val="00203813"/>
    <w:rsid w:val="00212670"/>
    <w:rsid w:val="00213931"/>
    <w:rsid w:val="00214CAD"/>
    <w:rsid w:val="002160FE"/>
    <w:rsid w:val="00217C43"/>
    <w:rsid w:val="00220C88"/>
    <w:rsid w:val="0022338E"/>
    <w:rsid w:val="00232879"/>
    <w:rsid w:val="00235D8F"/>
    <w:rsid w:val="00245DE2"/>
    <w:rsid w:val="00250797"/>
    <w:rsid w:val="002515F7"/>
    <w:rsid w:val="00251F53"/>
    <w:rsid w:val="00253E37"/>
    <w:rsid w:val="00263851"/>
    <w:rsid w:val="0027073B"/>
    <w:rsid w:val="00270B43"/>
    <w:rsid w:val="00272011"/>
    <w:rsid w:val="002722C6"/>
    <w:rsid w:val="00272700"/>
    <w:rsid w:val="002746C4"/>
    <w:rsid w:val="00274B40"/>
    <w:rsid w:val="002777F7"/>
    <w:rsid w:val="00284862"/>
    <w:rsid w:val="00285A7B"/>
    <w:rsid w:val="002A2BEE"/>
    <w:rsid w:val="002A396D"/>
    <w:rsid w:val="002C3023"/>
    <w:rsid w:val="002D1685"/>
    <w:rsid w:val="002D1E08"/>
    <w:rsid w:val="002D5776"/>
    <w:rsid w:val="002D78DB"/>
    <w:rsid w:val="002E1A5A"/>
    <w:rsid w:val="002E4B26"/>
    <w:rsid w:val="002F2F79"/>
    <w:rsid w:val="002F6689"/>
    <w:rsid w:val="002F7765"/>
    <w:rsid w:val="003007A9"/>
    <w:rsid w:val="003010AC"/>
    <w:rsid w:val="00306BAA"/>
    <w:rsid w:val="0030783C"/>
    <w:rsid w:val="00312F43"/>
    <w:rsid w:val="00317172"/>
    <w:rsid w:val="00317C84"/>
    <w:rsid w:val="00322348"/>
    <w:rsid w:val="0032593D"/>
    <w:rsid w:val="003263EB"/>
    <w:rsid w:val="003268CE"/>
    <w:rsid w:val="0032799D"/>
    <w:rsid w:val="0033092F"/>
    <w:rsid w:val="0033529F"/>
    <w:rsid w:val="003466DE"/>
    <w:rsid w:val="00346B43"/>
    <w:rsid w:val="003542FA"/>
    <w:rsid w:val="00357C88"/>
    <w:rsid w:val="00362632"/>
    <w:rsid w:val="00362BBA"/>
    <w:rsid w:val="0036662A"/>
    <w:rsid w:val="003671C1"/>
    <w:rsid w:val="00372BA6"/>
    <w:rsid w:val="00373DC3"/>
    <w:rsid w:val="003754FA"/>
    <w:rsid w:val="00380589"/>
    <w:rsid w:val="0038160F"/>
    <w:rsid w:val="00384F7D"/>
    <w:rsid w:val="00386BDC"/>
    <w:rsid w:val="003927E3"/>
    <w:rsid w:val="00396622"/>
    <w:rsid w:val="00397C3A"/>
    <w:rsid w:val="003A0E09"/>
    <w:rsid w:val="003A314B"/>
    <w:rsid w:val="003A4019"/>
    <w:rsid w:val="003A4362"/>
    <w:rsid w:val="003B616A"/>
    <w:rsid w:val="003C1A30"/>
    <w:rsid w:val="003D7F50"/>
    <w:rsid w:val="003E3F2E"/>
    <w:rsid w:val="003E469E"/>
    <w:rsid w:val="003F0E20"/>
    <w:rsid w:val="00401E04"/>
    <w:rsid w:val="00401F55"/>
    <w:rsid w:val="004061F6"/>
    <w:rsid w:val="00413598"/>
    <w:rsid w:val="00414DA6"/>
    <w:rsid w:val="004154FE"/>
    <w:rsid w:val="0041718B"/>
    <w:rsid w:val="00422A0B"/>
    <w:rsid w:val="004273FA"/>
    <w:rsid w:val="0043138B"/>
    <w:rsid w:val="00431EE3"/>
    <w:rsid w:val="004326D1"/>
    <w:rsid w:val="00435085"/>
    <w:rsid w:val="00451AF4"/>
    <w:rsid w:val="00455AF0"/>
    <w:rsid w:val="00456275"/>
    <w:rsid w:val="00456DEE"/>
    <w:rsid w:val="00460B48"/>
    <w:rsid w:val="0046442D"/>
    <w:rsid w:val="004676AB"/>
    <w:rsid w:val="00470D62"/>
    <w:rsid w:val="00473F47"/>
    <w:rsid w:val="00474C1B"/>
    <w:rsid w:val="00474C6C"/>
    <w:rsid w:val="00486AC9"/>
    <w:rsid w:val="0049182E"/>
    <w:rsid w:val="004A1769"/>
    <w:rsid w:val="004A1CBD"/>
    <w:rsid w:val="004B2394"/>
    <w:rsid w:val="004B35A8"/>
    <w:rsid w:val="004C0418"/>
    <w:rsid w:val="004C3A78"/>
    <w:rsid w:val="004D10B4"/>
    <w:rsid w:val="004F04C7"/>
    <w:rsid w:val="005019B4"/>
    <w:rsid w:val="00504834"/>
    <w:rsid w:val="00512C2C"/>
    <w:rsid w:val="00515864"/>
    <w:rsid w:val="00527570"/>
    <w:rsid w:val="005309B3"/>
    <w:rsid w:val="00535D5C"/>
    <w:rsid w:val="00540293"/>
    <w:rsid w:val="00543B36"/>
    <w:rsid w:val="005530C7"/>
    <w:rsid w:val="005550BD"/>
    <w:rsid w:val="00556A3E"/>
    <w:rsid w:val="00556A4B"/>
    <w:rsid w:val="0055719E"/>
    <w:rsid w:val="00562BD3"/>
    <w:rsid w:val="00562FA5"/>
    <w:rsid w:val="00570496"/>
    <w:rsid w:val="005739C3"/>
    <w:rsid w:val="0058073F"/>
    <w:rsid w:val="0058360E"/>
    <w:rsid w:val="005837CE"/>
    <w:rsid w:val="0058553D"/>
    <w:rsid w:val="00587507"/>
    <w:rsid w:val="00587A0F"/>
    <w:rsid w:val="005A311C"/>
    <w:rsid w:val="005A409F"/>
    <w:rsid w:val="005A619C"/>
    <w:rsid w:val="005B1B1B"/>
    <w:rsid w:val="005C4787"/>
    <w:rsid w:val="005D2F58"/>
    <w:rsid w:val="005E6DCD"/>
    <w:rsid w:val="005F7FFC"/>
    <w:rsid w:val="00600424"/>
    <w:rsid w:val="00601B78"/>
    <w:rsid w:val="0060456F"/>
    <w:rsid w:val="00604995"/>
    <w:rsid w:val="00611387"/>
    <w:rsid w:val="0061291D"/>
    <w:rsid w:val="00612920"/>
    <w:rsid w:val="006218BA"/>
    <w:rsid w:val="00622DBE"/>
    <w:rsid w:val="0062796F"/>
    <w:rsid w:val="00630197"/>
    <w:rsid w:val="006329DA"/>
    <w:rsid w:val="0064474A"/>
    <w:rsid w:val="00647118"/>
    <w:rsid w:val="00656381"/>
    <w:rsid w:val="00662050"/>
    <w:rsid w:val="0067167F"/>
    <w:rsid w:val="00674598"/>
    <w:rsid w:val="00682B68"/>
    <w:rsid w:val="00685BFA"/>
    <w:rsid w:val="00687177"/>
    <w:rsid w:val="00693CAC"/>
    <w:rsid w:val="0069505C"/>
    <w:rsid w:val="006A0DA8"/>
    <w:rsid w:val="006A1546"/>
    <w:rsid w:val="006A7896"/>
    <w:rsid w:val="006B60AA"/>
    <w:rsid w:val="006B7E2D"/>
    <w:rsid w:val="006C071D"/>
    <w:rsid w:val="006C25D8"/>
    <w:rsid w:val="006D2D7B"/>
    <w:rsid w:val="006D5181"/>
    <w:rsid w:val="006F3744"/>
    <w:rsid w:val="006F7E98"/>
    <w:rsid w:val="007000DF"/>
    <w:rsid w:val="00703BE0"/>
    <w:rsid w:val="00703CB1"/>
    <w:rsid w:val="0070629D"/>
    <w:rsid w:val="00707651"/>
    <w:rsid w:val="0070773C"/>
    <w:rsid w:val="0071058A"/>
    <w:rsid w:val="00717CCA"/>
    <w:rsid w:val="00717EA0"/>
    <w:rsid w:val="00720171"/>
    <w:rsid w:val="00721409"/>
    <w:rsid w:val="0072287D"/>
    <w:rsid w:val="007235C1"/>
    <w:rsid w:val="0073091E"/>
    <w:rsid w:val="00731387"/>
    <w:rsid w:val="00731849"/>
    <w:rsid w:val="007406D9"/>
    <w:rsid w:val="00741FD1"/>
    <w:rsid w:val="0074387D"/>
    <w:rsid w:val="00746FC5"/>
    <w:rsid w:val="007559FE"/>
    <w:rsid w:val="00761C10"/>
    <w:rsid w:val="00763238"/>
    <w:rsid w:val="00767B6A"/>
    <w:rsid w:val="00771399"/>
    <w:rsid w:val="00775E65"/>
    <w:rsid w:val="0077666C"/>
    <w:rsid w:val="00777CCA"/>
    <w:rsid w:val="00780487"/>
    <w:rsid w:val="00790CF9"/>
    <w:rsid w:val="00794DDF"/>
    <w:rsid w:val="007A1254"/>
    <w:rsid w:val="007A1A60"/>
    <w:rsid w:val="007C18AE"/>
    <w:rsid w:val="007C4212"/>
    <w:rsid w:val="007C4E87"/>
    <w:rsid w:val="007C7AA3"/>
    <w:rsid w:val="007D11AC"/>
    <w:rsid w:val="007D416E"/>
    <w:rsid w:val="007D58B3"/>
    <w:rsid w:val="007D6C60"/>
    <w:rsid w:val="007E208E"/>
    <w:rsid w:val="007E483D"/>
    <w:rsid w:val="007E518E"/>
    <w:rsid w:val="007F1C6C"/>
    <w:rsid w:val="007F41C5"/>
    <w:rsid w:val="007F48E3"/>
    <w:rsid w:val="008028FE"/>
    <w:rsid w:val="00806C28"/>
    <w:rsid w:val="0080738C"/>
    <w:rsid w:val="00812B82"/>
    <w:rsid w:val="008305EF"/>
    <w:rsid w:val="008306DC"/>
    <w:rsid w:val="0083282A"/>
    <w:rsid w:val="00835705"/>
    <w:rsid w:val="00840D96"/>
    <w:rsid w:val="008528A7"/>
    <w:rsid w:val="0085384D"/>
    <w:rsid w:val="008608C9"/>
    <w:rsid w:val="008632EE"/>
    <w:rsid w:val="00864707"/>
    <w:rsid w:val="0086693C"/>
    <w:rsid w:val="008755ED"/>
    <w:rsid w:val="00875DBA"/>
    <w:rsid w:val="00882710"/>
    <w:rsid w:val="00884AD6"/>
    <w:rsid w:val="00887930"/>
    <w:rsid w:val="008923E1"/>
    <w:rsid w:val="008946AF"/>
    <w:rsid w:val="008A18D3"/>
    <w:rsid w:val="008A2117"/>
    <w:rsid w:val="008A5BE1"/>
    <w:rsid w:val="008A6F68"/>
    <w:rsid w:val="008B2A78"/>
    <w:rsid w:val="008B4A0E"/>
    <w:rsid w:val="008B7742"/>
    <w:rsid w:val="008C0D7D"/>
    <w:rsid w:val="008C131B"/>
    <w:rsid w:val="008C7F3D"/>
    <w:rsid w:val="008D153E"/>
    <w:rsid w:val="008D513E"/>
    <w:rsid w:val="008E20A9"/>
    <w:rsid w:val="008E3C64"/>
    <w:rsid w:val="008E43C6"/>
    <w:rsid w:val="008E4BB0"/>
    <w:rsid w:val="008F0159"/>
    <w:rsid w:val="008F0DBE"/>
    <w:rsid w:val="008F4071"/>
    <w:rsid w:val="00900209"/>
    <w:rsid w:val="00900E0D"/>
    <w:rsid w:val="00902668"/>
    <w:rsid w:val="00904DE4"/>
    <w:rsid w:val="00906A29"/>
    <w:rsid w:val="00906E7D"/>
    <w:rsid w:val="0091185E"/>
    <w:rsid w:val="00911DE2"/>
    <w:rsid w:val="0092023D"/>
    <w:rsid w:val="00921D7C"/>
    <w:rsid w:val="0092616F"/>
    <w:rsid w:val="00932479"/>
    <w:rsid w:val="00935DB8"/>
    <w:rsid w:val="00936C35"/>
    <w:rsid w:val="00937406"/>
    <w:rsid w:val="00940813"/>
    <w:rsid w:val="00941A9B"/>
    <w:rsid w:val="009426B1"/>
    <w:rsid w:val="00943D25"/>
    <w:rsid w:val="00944DDE"/>
    <w:rsid w:val="00945B93"/>
    <w:rsid w:val="00947FC7"/>
    <w:rsid w:val="00952980"/>
    <w:rsid w:val="00953D39"/>
    <w:rsid w:val="00955076"/>
    <w:rsid w:val="00960E0A"/>
    <w:rsid w:val="009620F8"/>
    <w:rsid w:val="00963FB7"/>
    <w:rsid w:val="00966FA8"/>
    <w:rsid w:val="00970A57"/>
    <w:rsid w:val="009761A1"/>
    <w:rsid w:val="00981787"/>
    <w:rsid w:val="0099121F"/>
    <w:rsid w:val="009A08F6"/>
    <w:rsid w:val="009A395E"/>
    <w:rsid w:val="009A559A"/>
    <w:rsid w:val="009A5793"/>
    <w:rsid w:val="009A7E3D"/>
    <w:rsid w:val="009B28E2"/>
    <w:rsid w:val="009B399E"/>
    <w:rsid w:val="009C15DA"/>
    <w:rsid w:val="009C3717"/>
    <w:rsid w:val="009D43DB"/>
    <w:rsid w:val="009F78D2"/>
    <w:rsid w:val="00A0039B"/>
    <w:rsid w:val="00A0264D"/>
    <w:rsid w:val="00A04CD0"/>
    <w:rsid w:val="00A07751"/>
    <w:rsid w:val="00A12E8C"/>
    <w:rsid w:val="00A212A4"/>
    <w:rsid w:val="00A23733"/>
    <w:rsid w:val="00A249D2"/>
    <w:rsid w:val="00A31AA3"/>
    <w:rsid w:val="00A33BA9"/>
    <w:rsid w:val="00A3510B"/>
    <w:rsid w:val="00A35992"/>
    <w:rsid w:val="00A5285D"/>
    <w:rsid w:val="00A744BA"/>
    <w:rsid w:val="00A80B3A"/>
    <w:rsid w:val="00A8562E"/>
    <w:rsid w:val="00A85BB1"/>
    <w:rsid w:val="00A85BBC"/>
    <w:rsid w:val="00A85CAD"/>
    <w:rsid w:val="00A90A27"/>
    <w:rsid w:val="00A95B41"/>
    <w:rsid w:val="00A97802"/>
    <w:rsid w:val="00AA002D"/>
    <w:rsid w:val="00AA03D3"/>
    <w:rsid w:val="00AA412E"/>
    <w:rsid w:val="00AB0EEA"/>
    <w:rsid w:val="00AB3E96"/>
    <w:rsid w:val="00AC0E5F"/>
    <w:rsid w:val="00AC1F4D"/>
    <w:rsid w:val="00AD632E"/>
    <w:rsid w:val="00AE0B52"/>
    <w:rsid w:val="00AE124D"/>
    <w:rsid w:val="00AE1D69"/>
    <w:rsid w:val="00AE69C8"/>
    <w:rsid w:val="00AE783C"/>
    <w:rsid w:val="00AF1CA1"/>
    <w:rsid w:val="00AF5126"/>
    <w:rsid w:val="00AF6ABF"/>
    <w:rsid w:val="00B0733E"/>
    <w:rsid w:val="00B07945"/>
    <w:rsid w:val="00B1006F"/>
    <w:rsid w:val="00B21E21"/>
    <w:rsid w:val="00B26A86"/>
    <w:rsid w:val="00B3027B"/>
    <w:rsid w:val="00B302AA"/>
    <w:rsid w:val="00B435FA"/>
    <w:rsid w:val="00B46777"/>
    <w:rsid w:val="00B46926"/>
    <w:rsid w:val="00B56D72"/>
    <w:rsid w:val="00B66C48"/>
    <w:rsid w:val="00B74AA5"/>
    <w:rsid w:val="00B74CFD"/>
    <w:rsid w:val="00B76D50"/>
    <w:rsid w:val="00B8204F"/>
    <w:rsid w:val="00B82261"/>
    <w:rsid w:val="00B87950"/>
    <w:rsid w:val="00B92017"/>
    <w:rsid w:val="00B92AB6"/>
    <w:rsid w:val="00B92D17"/>
    <w:rsid w:val="00B95D93"/>
    <w:rsid w:val="00BA76A5"/>
    <w:rsid w:val="00BB35BB"/>
    <w:rsid w:val="00BB4C2E"/>
    <w:rsid w:val="00BC3EC3"/>
    <w:rsid w:val="00BC6A00"/>
    <w:rsid w:val="00BD01B3"/>
    <w:rsid w:val="00BD31AC"/>
    <w:rsid w:val="00BD6333"/>
    <w:rsid w:val="00BD6E83"/>
    <w:rsid w:val="00BE1157"/>
    <w:rsid w:val="00BE1431"/>
    <w:rsid w:val="00BE313B"/>
    <w:rsid w:val="00BE7A2B"/>
    <w:rsid w:val="00BF04FA"/>
    <w:rsid w:val="00C0427C"/>
    <w:rsid w:val="00C0441A"/>
    <w:rsid w:val="00C047B3"/>
    <w:rsid w:val="00C12276"/>
    <w:rsid w:val="00C155AF"/>
    <w:rsid w:val="00C226CD"/>
    <w:rsid w:val="00C226D4"/>
    <w:rsid w:val="00C246EB"/>
    <w:rsid w:val="00C3097C"/>
    <w:rsid w:val="00C36613"/>
    <w:rsid w:val="00C4096E"/>
    <w:rsid w:val="00C42865"/>
    <w:rsid w:val="00C45274"/>
    <w:rsid w:val="00C529A1"/>
    <w:rsid w:val="00C52AA7"/>
    <w:rsid w:val="00C54A1B"/>
    <w:rsid w:val="00C56FC5"/>
    <w:rsid w:val="00C65468"/>
    <w:rsid w:val="00C666B3"/>
    <w:rsid w:val="00C7144C"/>
    <w:rsid w:val="00C75BF9"/>
    <w:rsid w:val="00C836CC"/>
    <w:rsid w:val="00C857E0"/>
    <w:rsid w:val="00C975AE"/>
    <w:rsid w:val="00CA06EA"/>
    <w:rsid w:val="00CA1C0E"/>
    <w:rsid w:val="00CA1D33"/>
    <w:rsid w:val="00CA6D03"/>
    <w:rsid w:val="00CB2E97"/>
    <w:rsid w:val="00CB476D"/>
    <w:rsid w:val="00CB5F42"/>
    <w:rsid w:val="00CC06AA"/>
    <w:rsid w:val="00CC4DFB"/>
    <w:rsid w:val="00CC5738"/>
    <w:rsid w:val="00CC7B35"/>
    <w:rsid w:val="00CD0EFC"/>
    <w:rsid w:val="00CD1646"/>
    <w:rsid w:val="00CE6F98"/>
    <w:rsid w:val="00CE7F89"/>
    <w:rsid w:val="00CF1575"/>
    <w:rsid w:val="00CF5CE6"/>
    <w:rsid w:val="00D13322"/>
    <w:rsid w:val="00D20376"/>
    <w:rsid w:val="00D272CC"/>
    <w:rsid w:val="00D30506"/>
    <w:rsid w:val="00D36AD6"/>
    <w:rsid w:val="00D42A3B"/>
    <w:rsid w:val="00D474BF"/>
    <w:rsid w:val="00D50189"/>
    <w:rsid w:val="00D51FA2"/>
    <w:rsid w:val="00D83F7E"/>
    <w:rsid w:val="00D85C2C"/>
    <w:rsid w:val="00DB4015"/>
    <w:rsid w:val="00DC1B33"/>
    <w:rsid w:val="00DD2971"/>
    <w:rsid w:val="00DD423A"/>
    <w:rsid w:val="00DD554F"/>
    <w:rsid w:val="00DD7D5D"/>
    <w:rsid w:val="00DF3034"/>
    <w:rsid w:val="00DF3D85"/>
    <w:rsid w:val="00E01F90"/>
    <w:rsid w:val="00E04EC2"/>
    <w:rsid w:val="00E07C4B"/>
    <w:rsid w:val="00E07D49"/>
    <w:rsid w:val="00E125B0"/>
    <w:rsid w:val="00E12D25"/>
    <w:rsid w:val="00E13E86"/>
    <w:rsid w:val="00E1496F"/>
    <w:rsid w:val="00E14AB4"/>
    <w:rsid w:val="00E176FD"/>
    <w:rsid w:val="00E17E86"/>
    <w:rsid w:val="00E20641"/>
    <w:rsid w:val="00E23F04"/>
    <w:rsid w:val="00E35AE6"/>
    <w:rsid w:val="00E36B6D"/>
    <w:rsid w:val="00E40EF7"/>
    <w:rsid w:val="00E41C0A"/>
    <w:rsid w:val="00E43AA4"/>
    <w:rsid w:val="00E44FCE"/>
    <w:rsid w:val="00E5118B"/>
    <w:rsid w:val="00E60086"/>
    <w:rsid w:val="00E63464"/>
    <w:rsid w:val="00E64637"/>
    <w:rsid w:val="00E65059"/>
    <w:rsid w:val="00E77453"/>
    <w:rsid w:val="00EA0D11"/>
    <w:rsid w:val="00EA12C9"/>
    <w:rsid w:val="00EB75B5"/>
    <w:rsid w:val="00EC092B"/>
    <w:rsid w:val="00EC1485"/>
    <w:rsid w:val="00EC21F1"/>
    <w:rsid w:val="00EC3CCC"/>
    <w:rsid w:val="00ED0693"/>
    <w:rsid w:val="00ED3967"/>
    <w:rsid w:val="00ED6F43"/>
    <w:rsid w:val="00ED7170"/>
    <w:rsid w:val="00EE4684"/>
    <w:rsid w:val="00EE7AF9"/>
    <w:rsid w:val="00EF5B79"/>
    <w:rsid w:val="00EF6B55"/>
    <w:rsid w:val="00F011FF"/>
    <w:rsid w:val="00F0164C"/>
    <w:rsid w:val="00F02486"/>
    <w:rsid w:val="00F031BA"/>
    <w:rsid w:val="00F03B3A"/>
    <w:rsid w:val="00F077F7"/>
    <w:rsid w:val="00F117A2"/>
    <w:rsid w:val="00F176AC"/>
    <w:rsid w:val="00F2033C"/>
    <w:rsid w:val="00F25DD2"/>
    <w:rsid w:val="00F266C4"/>
    <w:rsid w:val="00F41257"/>
    <w:rsid w:val="00F4491B"/>
    <w:rsid w:val="00F51EBD"/>
    <w:rsid w:val="00F5299D"/>
    <w:rsid w:val="00F57908"/>
    <w:rsid w:val="00F61F35"/>
    <w:rsid w:val="00F66500"/>
    <w:rsid w:val="00F67870"/>
    <w:rsid w:val="00F77EFA"/>
    <w:rsid w:val="00F83A7A"/>
    <w:rsid w:val="00F952F8"/>
    <w:rsid w:val="00FA0A64"/>
    <w:rsid w:val="00FA3078"/>
    <w:rsid w:val="00FA6917"/>
    <w:rsid w:val="00FA6E32"/>
    <w:rsid w:val="00FB1ABD"/>
    <w:rsid w:val="00FB38A8"/>
    <w:rsid w:val="00FB5428"/>
    <w:rsid w:val="00FC3DA1"/>
    <w:rsid w:val="00FC6A11"/>
    <w:rsid w:val="00FE72FA"/>
    <w:rsid w:val="00FF115C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C8DB"/>
  <w15:docId w15:val="{DE2E30A5-5686-4D37-9A61-D0D71BA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EE3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  <w:jc w:val="both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C409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56A4B"/>
  </w:style>
  <w:style w:type="paragraph" w:styleId="20">
    <w:name w:val="toc 2"/>
    <w:basedOn w:val="a"/>
    <w:next w:val="a"/>
    <w:autoRedefine/>
    <w:uiPriority w:val="39"/>
    <w:unhideWhenUsed/>
    <w:rsid w:val="00556A4B"/>
    <w:pPr>
      <w:ind w:leftChars="200" w:left="425"/>
    </w:pPr>
  </w:style>
  <w:style w:type="character" w:styleId="a6">
    <w:name w:val="Hyperlink"/>
    <w:basedOn w:val="a0"/>
    <w:uiPriority w:val="99"/>
    <w:unhideWhenUsed/>
    <w:rsid w:val="00556A4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1849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8305EF"/>
    <w:rPr>
      <w:sz w:val="32"/>
      <w:szCs w:val="32"/>
    </w:rPr>
  </w:style>
  <w:style w:type="paragraph" w:styleId="a8">
    <w:name w:val="endnote text"/>
    <w:basedOn w:val="a"/>
    <w:link w:val="Char"/>
    <w:uiPriority w:val="99"/>
    <w:semiHidden/>
    <w:unhideWhenUsed/>
    <w:rsid w:val="00717CCA"/>
    <w:pPr>
      <w:snapToGrid w:val="0"/>
    </w:pPr>
  </w:style>
  <w:style w:type="character" w:customStyle="1" w:styleId="Char">
    <w:name w:val="미주 텍스트 Char"/>
    <w:basedOn w:val="a0"/>
    <w:link w:val="a8"/>
    <w:uiPriority w:val="99"/>
    <w:semiHidden/>
    <w:rsid w:val="00717CCA"/>
  </w:style>
  <w:style w:type="character" w:styleId="a9">
    <w:name w:val="endnote reference"/>
    <w:basedOn w:val="a0"/>
    <w:uiPriority w:val="99"/>
    <w:semiHidden/>
    <w:unhideWhenUsed/>
    <w:rsid w:val="00717CCA"/>
    <w:rPr>
      <w:vertAlign w:val="superscript"/>
    </w:rPr>
  </w:style>
  <w:style w:type="paragraph" w:styleId="aa">
    <w:name w:val="footnote text"/>
    <w:basedOn w:val="a"/>
    <w:link w:val="Char0"/>
    <w:uiPriority w:val="99"/>
    <w:unhideWhenUsed/>
    <w:rsid w:val="006D2D7B"/>
    <w:pPr>
      <w:snapToGrid w:val="0"/>
    </w:pPr>
  </w:style>
  <w:style w:type="character" w:customStyle="1" w:styleId="Char0">
    <w:name w:val="각주 텍스트 Char"/>
    <w:basedOn w:val="a0"/>
    <w:link w:val="aa"/>
    <w:uiPriority w:val="99"/>
    <w:rsid w:val="006D2D7B"/>
  </w:style>
  <w:style w:type="character" w:styleId="ab">
    <w:name w:val="footnote reference"/>
    <w:basedOn w:val="a0"/>
    <w:uiPriority w:val="99"/>
    <w:semiHidden/>
    <w:unhideWhenUsed/>
    <w:rsid w:val="006D2D7B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8028FE"/>
    <w:rPr>
      <w:sz w:val="40"/>
      <w:szCs w:val="40"/>
    </w:rPr>
  </w:style>
  <w:style w:type="paragraph" w:styleId="ac">
    <w:name w:val="Balloon Text"/>
    <w:basedOn w:val="a"/>
    <w:link w:val="Char1"/>
    <w:uiPriority w:val="99"/>
    <w:semiHidden/>
    <w:unhideWhenUsed/>
    <w:rsid w:val="00953D3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953D39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CE6F98"/>
    <w:rPr>
      <w:color w:val="434343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B74AA5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45C0-2352-4299-A6ED-7065E058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1365</Words>
  <Characters>7784</Characters>
  <Application>Microsoft Office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최광열</cp:lastModifiedBy>
  <cp:revision>629</cp:revision>
  <dcterms:created xsi:type="dcterms:W3CDTF">2023-02-03T08:51:00Z</dcterms:created>
  <dcterms:modified xsi:type="dcterms:W3CDTF">2023-10-28T08:08:00Z</dcterms:modified>
</cp:coreProperties>
</file>